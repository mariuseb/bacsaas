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54"/>
        <w:gridCol w:w="3187"/>
        <w:gridCol w:w="413"/>
        <w:gridCol w:w="556"/>
        <w:gridCol w:w="971"/>
        <w:gridCol w:w="882"/>
      </w:tblGrid>
      <w:tr w:rsidR="0082495E" w:rsidRPr="000322AF" w14:paraId="0B6CBA95" w14:textId="77777777" w:rsidTr="475F6303">
        <w:trPr>
          <w:trHeight w:val="2552"/>
        </w:trPr>
        <w:tc>
          <w:tcPr>
            <w:tcW w:w="5000" w:type="pct"/>
            <w:gridSpan w:val="7"/>
            <w:tcBorders>
              <w:bottom w:val="dashed" w:sz="4" w:space="0" w:color="A19589" w:themeColor="background2"/>
            </w:tcBorders>
          </w:tcPr>
          <w:p w14:paraId="1C2C15CE" w14:textId="088CCCFB" w:rsidR="00637D72" w:rsidRPr="005076D5" w:rsidRDefault="00885577" w:rsidP="005076D5">
            <w:pPr>
              <w:pStyle w:val="xHovedOverskrift"/>
              <w:tabs>
                <w:tab w:val="left" w:pos="8475"/>
              </w:tabs>
              <w:rPr>
                <w:lang w:val="nb-NO"/>
              </w:rPr>
            </w:pPr>
            <w:sdt>
              <w:sdtPr>
                <w:alias w:val="Translations.MOM"/>
                <w:tag w:val="{&quot;templafy&quot;:{&quot;id&quot;:&quot;15f65d26-3d4c-4b5e-9853-9c4011845136&quot;}}"/>
                <w:id w:val="214939862"/>
                <w:placeholder>
                  <w:docPart w:val="DefaultPlaceholder_-1854013440"/>
                </w:placeholder>
              </w:sdtPr>
              <w:sdtEndPr/>
              <w:sdtContent>
                <w:r w:rsidR="00F96969" w:rsidRPr="005076D5">
                  <w:rPr>
                    <w:lang w:val="nb-NO"/>
                  </w:rPr>
                  <w:t>Møtereferat</w:t>
                </w:r>
                <w:r w:rsidR="004D1673" w:rsidRPr="005076D5">
                  <w:rPr>
                    <w:lang w:val="nb-NO"/>
                  </w:rPr>
                  <w:t xml:space="preserve"> </w:t>
                </w:r>
                <w:r w:rsidR="005076D5" w:rsidRPr="005076D5">
                  <w:rPr>
                    <w:lang w:val="nb-NO"/>
                  </w:rPr>
                  <w:t>SD-A</w:t>
                </w:r>
                <w:r w:rsidR="005076D5">
                  <w:rPr>
                    <w:lang w:val="nb-NO"/>
                  </w:rPr>
                  <w:t>nlegg</w:t>
                </w:r>
              </w:sdtContent>
            </w:sdt>
            <w:r w:rsidR="005076D5" w:rsidRPr="000322AF">
              <w:rPr>
                <w:lang w:val="nb-NO"/>
              </w:rPr>
              <w:tab/>
            </w:r>
          </w:p>
          <w:sdt>
            <w:sdtPr>
              <w:alias w:val="Form.Title"/>
              <w:tag w:val="{&quot;templafy&quot;:{&quot;id&quot;:&quot;351421bf-7532-4a1b-bb04-9f67acc8043f&quot;}}"/>
              <w:id w:val="-53775479"/>
              <w:placeholder>
                <w:docPart w:val="97261CE59158422EB20FE9542A8D889B"/>
              </w:placeholder>
            </w:sdtPr>
            <w:sdtEndPr/>
            <w:sdtContent>
              <w:p w14:paraId="624D3E8D" w14:textId="77777777" w:rsidR="00637D72" w:rsidRPr="005076D5" w:rsidRDefault="00F96969">
                <w:pPr>
                  <w:pStyle w:val="xFaxOverskrift"/>
                  <w:tabs>
                    <w:tab w:val="center" w:pos="4651"/>
                  </w:tabs>
                  <w:ind w:right="2498"/>
                  <w:rPr>
                    <w:lang w:val="nb-NO"/>
                  </w:rPr>
                </w:pPr>
                <w:r w:rsidRPr="005076D5">
                  <w:rPr>
                    <w:lang w:val="nb-NO"/>
                  </w:rPr>
                  <w:t xml:space="preserve"> </w:t>
                </w:r>
              </w:p>
            </w:sdtContent>
          </w:sdt>
          <w:p w14:paraId="48658256" w14:textId="694CF55C" w:rsidR="0082495E" w:rsidRPr="005076D5" w:rsidRDefault="00885577" w:rsidP="003F229D">
            <w:pPr>
              <w:pStyle w:val="xIngress"/>
              <w:rPr>
                <w:lang w:val="nb-NO"/>
              </w:rPr>
            </w:pPr>
            <w:sdt>
              <w:sdtPr>
                <w:rPr>
                  <w:rStyle w:val="xIngressChar"/>
                  <w:lang w:val="nb-NO"/>
                </w:rPr>
                <w:alias w:val="Location"/>
                <w:tag w:val="Location"/>
                <w:id w:val="1230726576"/>
                <w:lock w:val="sdtLocked"/>
                <w:placeholder>
                  <w:docPart w:val="13FE0CC2F8A3432FBBBB878B1C991435"/>
                </w:placeholder>
                <w:text/>
              </w:sdtPr>
              <w:sdtEndPr>
                <w:rPr>
                  <w:rStyle w:val="DefaultParagraphFont"/>
                </w:rPr>
              </w:sdtEndPr>
              <w:sdtContent>
                <w:r w:rsidR="001E4E64" w:rsidRPr="005076D5">
                  <w:rPr>
                    <w:rStyle w:val="xIngressChar"/>
                    <w:lang w:val="nb-NO"/>
                  </w:rPr>
                  <w:t>Teams</w:t>
                </w:r>
              </w:sdtContent>
            </w:sdt>
          </w:p>
          <w:p w14:paraId="7945F248" w14:textId="2CD042EC" w:rsidR="0082495E" w:rsidRPr="005076D5" w:rsidRDefault="00885577" w:rsidP="00FC7D25">
            <w:pPr>
              <w:pStyle w:val="xIngress"/>
              <w:rPr>
                <w:lang w:val="nb-NO"/>
              </w:rPr>
            </w:pPr>
            <w:sdt>
              <w:sdtPr>
                <w:alias w:val="Form.Date"/>
                <w:tag w:val="{&quot;templafy&quot;:{&quot;id&quot;:&quot;c8fef797-42a0-47bd-9329-a345329a28ab&quot;}}"/>
                <w:id w:val="846061712"/>
                <w:placeholder>
                  <w:docPart w:val="E7D6524F96BB4311A687D136C4A83DEA"/>
                </w:placeholder>
              </w:sdtPr>
              <w:sdtEndPr/>
              <w:sdtContent>
                <w:r w:rsidR="00921CE5" w:rsidRPr="005076D5">
                  <w:rPr>
                    <w:lang w:val="nb-NO"/>
                  </w:rPr>
                  <w:t>15</w:t>
                </w:r>
                <w:r w:rsidR="00B529C9" w:rsidRPr="005076D5">
                  <w:rPr>
                    <w:lang w:val="nb-NO"/>
                  </w:rPr>
                  <w:t>.0</w:t>
                </w:r>
                <w:r w:rsidR="00921CE5" w:rsidRPr="005076D5">
                  <w:rPr>
                    <w:lang w:val="nb-NO"/>
                  </w:rPr>
                  <w:t>9</w:t>
                </w:r>
                <w:r w:rsidR="00B529C9" w:rsidRPr="005076D5">
                  <w:rPr>
                    <w:lang w:val="nb-NO"/>
                  </w:rPr>
                  <w:t>.2022</w:t>
                </w:r>
              </w:sdtContent>
            </w:sdt>
            <w:r w:rsidR="00BA08E1" w:rsidRPr="005076D5">
              <w:rPr>
                <w:lang w:val="nb-NO"/>
              </w:rPr>
              <w:t xml:space="preserve"> </w:t>
            </w:r>
            <w:r w:rsidR="006A6177" w:rsidRPr="005076D5">
              <w:rPr>
                <w:lang w:val="nb-NO"/>
              </w:rPr>
              <w:t>–</w:t>
            </w:r>
            <w:r w:rsidR="00BA08E1" w:rsidRPr="005076D5">
              <w:rPr>
                <w:lang w:val="nb-NO"/>
              </w:rPr>
              <w:t xml:space="preserve"> </w:t>
            </w:r>
            <w:sdt>
              <w:sdtPr>
                <w:alias w:val="Duration"/>
                <w:tag w:val="Duration"/>
                <w:id w:val="283508461"/>
                <w:placeholder>
                  <w:docPart w:val="D6C28520ED28487194E0235BA759AB41"/>
                </w:placeholder>
              </w:sdtPr>
              <w:sdtEndPr/>
              <w:sdtContent>
                <w:r w:rsidR="00921CE5" w:rsidRPr="005076D5">
                  <w:rPr>
                    <w:lang w:val="nb-NO"/>
                  </w:rPr>
                  <w:t>1.</w:t>
                </w:r>
                <w:r w:rsidR="006A6177" w:rsidRPr="005076D5">
                  <w:rPr>
                    <w:lang w:val="nb-NO"/>
                  </w:rPr>
                  <w:t>30 min</w:t>
                </w:r>
              </w:sdtContent>
            </w:sdt>
            <w:r w:rsidR="006D6478" w:rsidRPr="005076D5">
              <w:rPr>
                <w:lang w:val="nb-NO"/>
              </w:rPr>
              <w:t xml:space="preserve"> </w:t>
            </w:r>
          </w:p>
        </w:tc>
      </w:tr>
      <w:tr w:rsidR="00186E88" w:rsidRPr="008753C2" w14:paraId="29CFAD5A" w14:textId="77777777" w:rsidTr="475F6303">
        <w:trPr>
          <w:cantSplit/>
          <w:trHeight w:hRule="exact" w:val="1283"/>
        </w:trPr>
        <w:tc>
          <w:tcPr>
            <w:tcW w:w="1770" w:type="pct"/>
            <w:gridSpan w:val="2"/>
            <w:tcBorders>
              <w:top w:val="dashed" w:sz="4" w:space="0" w:color="A19589" w:themeColor="background2"/>
              <w:bottom w:val="dashed" w:sz="4" w:space="0" w:color="A19589" w:themeColor="background2"/>
            </w:tcBorders>
          </w:tcPr>
          <w:sdt>
            <w:sdtPr>
              <w:alias w:val="Translations.InitiatedBy"/>
              <w:tag w:val="{&quot;templafy&quot;:{&quot;id&quot;:&quot;d3ee3deb-5395-4821-9ffb-e597593df246&quot;}}"/>
              <w:id w:val="455916588"/>
              <w:placeholder>
                <w:docPart w:val="DefaultPlaceholder_-1854013440"/>
              </w:placeholder>
            </w:sdtPr>
            <w:sdtEndPr/>
            <w:sdtContent>
              <w:p w14:paraId="653E9482" w14:textId="77777777" w:rsidR="00637D72" w:rsidRPr="001E4E64" w:rsidRDefault="00F96969">
                <w:pPr>
                  <w:pStyle w:val="xSkjemaTittel"/>
                  <w:rPr>
                    <w:lang w:val="nb-NO"/>
                  </w:rPr>
                </w:pPr>
                <w:r w:rsidRPr="001E4E64">
                  <w:rPr>
                    <w:lang w:val="nb-NO"/>
                  </w:rPr>
                  <w:t>Innkalt av</w:t>
                </w:r>
              </w:p>
            </w:sdtContent>
          </w:sdt>
          <w:sdt>
            <w:sdtPr>
              <w:alias w:val="UserProfile.Name"/>
              <w:tag w:val="{&quot;templafy&quot;:{&quot;id&quot;:&quot;971521f6-2b8f-4699-b495-9a938840f51a&quot;}}"/>
              <w:id w:val="244150568"/>
              <w:placeholder>
                <w:docPart w:val="DefaultPlaceholder_-1854013440"/>
              </w:placeholder>
            </w:sdtPr>
            <w:sdtEndPr/>
            <w:sdtContent>
              <w:p w14:paraId="2CD429C7" w14:textId="77777777" w:rsidR="00637D72" w:rsidRPr="001E4E64" w:rsidRDefault="00F96969">
                <w:pPr>
                  <w:pStyle w:val="xSkjemaTekst"/>
                  <w:rPr>
                    <w:lang w:val="nb-NO"/>
                  </w:rPr>
                </w:pPr>
                <w:r w:rsidRPr="001E4E64">
                  <w:rPr>
                    <w:lang w:val="nb-NO"/>
                  </w:rPr>
                  <w:t>John Einar Thommesen</w:t>
                </w:r>
              </w:p>
            </w:sdtContent>
          </w:sdt>
          <w:p w14:paraId="1972104B" w14:textId="77777777" w:rsidR="475F6303" w:rsidRPr="006B0380" w:rsidRDefault="475F6303">
            <w:pPr>
              <w:rPr>
                <w:lang w:val="nb-NO"/>
              </w:rPr>
            </w:pPr>
          </w:p>
        </w:tc>
        <w:tc>
          <w:tcPr>
            <w:tcW w:w="1713" w:type="pct"/>
            <w:tcBorders>
              <w:top w:val="dashed" w:sz="4" w:space="0" w:color="A19589" w:themeColor="background2"/>
              <w:bottom w:val="dashed" w:sz="4" w:space="0" w:color="A19589" w:themeColor="background2"/>
            </w:tcBorders>
          </w:tcPr>
          <w:sdt>
            <w:sdtPr>
              <w:alias w:val="Translations.WrittenBy"/>
              <w:tag w:val="{&quot;templafy&quot;:{&quot;id&quot;:&quot;47500269-9d66-4018-bd8e-f7eddfdf67de&quot;}}"/>
              <w:id w:val="-1906746276"/>
              <w:placeholder>
                <w:docPart w:val="DefaultPlaceholder_-1854013440"/>
              </w:placeholder>
            </w:sdtPr>
            <w:sdtEndPr/>
            <w:sdtContent>
              <w:p w14:paraId="62537602" w14:textId="77777777" w:rsidR="00637D72" w:rsidRPr="001E4E64" w:rsidRDefault="00F96969">
                <w:pPr>
                  <w:pStyle w:val="xSkjemaTittel"/>
                  <w:rPr>
                    <w:lang w:val="nb-NO"/>
                  </w:rPr>
                </w:pPr>
                <w:r w:rsidRPr="001E4E64">
                  <w:rPr>
                    <w:lang w:val="nb-NO"/>
                  </w:rPr>
                  <w:t>Referert av</w:t>
                </w:r>
              </w:p>
            </w:sdtContent>
          </w:sdt>
          <w:bookmarkStart w:id="0" w:name="BookmarkBrevnavn" w:displacedByCustomXml="next"/>
          <w:bookmarkEnd w:id="0" w:displacedByCustomXml="next"/>
          <w:sdt>
            <w:sdtPr>
              <w:rPr>
                <w:noProof/>
              </w:rPr>
              <w:alias w:val="UserProfile.Name"/>
              <w:tag w:val="{&quot;templafy&quot;:{&quot;id&quot;:&quot;46749185-b560-411d-befe-8a3ad87ef50d&quot;}}"/>
              <w:id w:val="807517405"/>
              <w:placeholder>
                <w:docPart w:val="00E9A39CF4D94117B6596CB56A70DDE8"/>
              </w:placeholder>
            </w:sdtPr>
            <w:sdtEndPr/>
            <w:sdtContent>
              <w:p w14:paraId="36E305D7" w14:textId="77777777" w:rsidR="00637D72" w:rsidRPr="001E4E64" w:rsidRDefault="00F96969">
                <w:pPr>
                  <w:pStyle w:val="xSkjemaTekst"/>
                  <w:rPr>
                    <w:noProof/>
                    <w:lang w:val="nb-NO"/>
                  </w:rPr>
                </w:pPr>
                <w:r w:rsidRPr="001E4E64">
                  <w:rPr>
                    <w:lang w:val="nb-NO"/>
                  </w:rPr>
                  <w:t>John Einar Thommesen</w:t>
                </w:r>
              </w:p>
            </w:sdtContent>
          </w:sdt>
          <w:p w14:paraId="049D0447" w14:textId="77777777" w:rsidR="475F6303" w:rsidRPr="006B0380" w:rsidRDefault="475F6303">
            <w:pPr>
              <w:rPr>
                <w:lang w:val="nb-NO"/>
              </w:rPr>
            </w:pPr>
          </w:p>
        </w:tc>
        <w:tc>
          <w:tcPr>
            <w:tcW w:w="521" w:type="pct"/>
            <w:gridSpan w:val="2"/>
            <w:tcBorders>
              <w:top w:val="dashed" w:sz="4" w:space="0" w:color="A19589" w:themeColor="background2"/>
              <w:bottom w:val="dashed" w:sz="4" w:space="0" w:color="A19589" w:themeColor="background2"/>
            </w:tcBorders>
            <w:textDirection w:val="btLr"/>
            <w:vAlign w:val="center"/>
          </w:tcPr>
          <w:sdt>
            <w:sdtPr>
              <w:alias w:val="Translations.Present"/>
              <w:tag w:val="{&quot;templafy&quot;:{&quot;id&quot;:&quot;33f2587c-1a3b-42a0-91a1-58eecbfbddb3&quot;}}"/>
              <w:id w:val="1065767251"/>
              <w:placeholder>
                <w:docPart w:val="DefaultPlaceholder_-1854013440"/>
              </w:placeholder>
            </w:sdtPr>
            <w:sdtEndPr/>
            <w:sdtContent>
              <w:p w14:paraId="3E63DE26" w14:textId="77777777" w:rsidR="00637D72" w:rsidRDefault="00F96969">
                <w:pPr>
                  <w:pStyle w:val="xSkjemaTittelHorisontal"/>
                </w:pPr>
                <w:r>
                  <w:t>Tilstede</w:t>
                </w:r>
              </w:p>
            </w:sdtContent>
          </w:sdt>
          <w:p w14:paraId="51CCAA0A" w14:textId="77777777" w:rsidR="475F6303" w:rsidRDefault="475F6303"/>
        </w:tc>
        <w:tc>
          <w:tcPr>
            <w:tcW w:w="522" w:type="pct"/>
            <w:tcBorders>
              <w:top w:val="dashed" w:sz="4" w:space="0" w:color="A19589" w:themeColor="background2"/>
              <w:bottom w:val="dashed" w:sz="4" w:space="0" w:color="A19589" w:themeColor="background2"/>
            </w:tcBorders>
            <w:textDirection w:val="btLr"/>
            <w:vAlign w:val="center"/>
          </w:tcPr>
          <w:sdt>
            <w:sdtPr>
              <w:alias w:val="Translations.Absent"/>
              <w:tag w:val="{&quot;templafy&quot;:{&quot;id&quot;:&quot;9a78dde5-e032-4996-aad5-505c302d47b7&quot;}}"/>
              <w:id w:val="1651475878"/>
              <w:placeholder>
                <w:docPart w:val="DefaultPlaceholder_-1854013440"/>
              </w:placeholder>
            </w:sdtPr>
            <w:sdtEndPr/>
            <w:sdtContent>
              <w:p w14:paraId="184E37DE" w14:textId="77777777" w:rsidR="00637D72" w:rsidRDefault="00F96969">
                <w:pPr>
                  <w:pStyle w:val="xSkjemaTittelHorisontal"/>
                </w:pPr>
                <w:r>
                  <w:t>Fraværende</w:t>
                </w:r>
              </w:p>
            </w:sdtContent>
          </w:sdt>
          <w:p w14:paraId="44038EAA" w14:textId="77777777" w:rsidR="475F6303" w:rsidRDefault="475F6303"/>
        </w:tc>
        <w:tc>
          <w:tcPr>
            <w:tcW w:w="474" w:type="pct"/>
            <w:tcBorders>
              <w:top w:val="dashed" w:sz="4" w:space="0" w:color="A19589" w:themeColor="background2"/>
              <w:bottom w:val="dashed" w:sz="4" w:space="0" w:color="A19589" w:themeColor="background2"/>
            </w:tcBorders>
            <w:textDirection w:val="btLr"/>
            <w:vAlign w:val="center"/>
          </w:tcPr>
          <w:sdt>
            <w:sdtPr>
              <w:alias w:val="Translations.FYI"/>
              <w:tag w:val="{&quot;templafy&quot;:{&quot;id&quot;:&quot;f72fa7cb-3cd3-40d0-980c-03d5407f76da&quot;}}"/>
              <w:id w:val="-359208881"/>
              <w:placeholder>
                <w:docPart w:val="DefaultPlaceholder_-1854013440"/>
              </w:placeholder>
            </w:sdtPr>
            <w:sdtEndPr/>
            <w:sdtContent>
              <w:p w14:paraId="0BC1EDE2" w14:textId="77777777" w:rsidR="00637D72" w:rsidRDefault="00F96969">
                <w:pPr>
                  <w:pStyle w:val="xSkjemaTittelHorisontal"/>
                </w:pPr>
                <w:r>
                  <w:t>Orientering</w:t>
                </w:r>
              </w:p>
            </w:sdtContent>
          </w:sdt>
          <w:p w14:paraId="7FD05CB8" w14:textId="77777777" w:rsidR="475F6303" w:rsidRDefault="475F6303"/>
        </w:tc>
      </w:tr>
      <w:tr w:rsidR="00186E88" w:rsidRPr="008753C2" w14:paraId="0F413B90" w14:textId="77777777" w:rsidTr="475F6303">
        <w:trPr>
          <w:cantSplit/>
          <w:trHeight w:val="260"/>
        </w:trPr>
        <w:tc>
          <w:tcPr>
            <w:tcW w:w="3483" w:type="pct"/>
            <w:gridSpan w:val="3"/>
            <w:tcBorders>
              <w:top w:val="dashed" w:sz="4" w:space="0" w:color="A19589" w:themeColor="background2"/>
            </w:tcBorders>
          </w:tcPr>
          <w:sdt>
            <w:sdtPr>
              <w:alias w:val="Translations.DistributionMinutes"/>
              <w:tag w:val="{&quot;templafy&quot;:{&quot;id&quot;:&quot;751390ba-d3a1-4436-a832-2a07fa72d3b4&quot;}}"/>
              <w:id w:val="1628054302"/>
              <w:placeholder>
                <w:docPart w:val="DefaultPlaceholder_-1854013440"/>
              </w:placeholder>
            </w:sdtPr>
            <w:sdtEndPr/>
            <w:sdtContent>
              <w:p w14:paraId="1F3A1CA8" w14:textId="77777777" w:rsidR="00637D72" w:rsidRDefault="00F96969">
                <w:pPr>
                  <w:pStyle w:val="xSkjemaTittel"/>
                </w:pPr>
                <w:r>
                  <w:t>Deltakere</w:t>
                </w:r>
              </w:p>
            </w:sdtContent>
          </w:sdt>
          <w:p w14:paraId="331D8487" w14:textId="77777777" w:rsidR="475F6303" w:rsidRDefault="475F6303"/>
        </w:tc>
        <w:tc>
          <w:tcPr>
            <w:tcW w:w="521" w:type="pct"/>
            <w:gridSpan w:val="2"/>
            <w:tcBorders>
              <w:top w:val="dashed" w:sz="4" w:space="0" w:color="A19589" w:themeColor="background2"/>
            </w:tcBorders>
            <w:vAlign w:val="center"/>
          </w:tcPr>
          <w:p w14:paraId="136A0D09" w14:textId="6A0D0B05" w:rsidR="009E45FB" w:rsidRPr="008753C2" w:rsidRDefault="009E45FB" w:rsidP="0085386C">
            <w:pPr>
              <w:pStyle w:val="xSkjemaTittel"/>
              <w:jc w:val="center"/>
            </w:pPr>
          </w:p>
        </w:tc>
        <w:tc>
          <w:tcPr>
            <w:tcW w:w="522" w:type="pct"/>
            <w:tcBorders>
              <w:top w:val="dashed" w:sz="4" w:space="0" w:color="A19589" w:themeColor="background2"/>
            </w:tcBorders>
            <w:vAlign w:val="center"/>
          </w:tcPr>
          <w:p w14:paraId="6682C7FE" w14:textId="705B6F1F" w:rsidR="009E45FB" w:rsidRPr="008753C2" w:rsidRDefault="009E45FB" w:rsidP="0085386C">
            <w:pPr>
              <w:pStyle w:val="xSkjemaTittel"/>
              <w:jc w:val="center"/>
            </w:pPr>
          </w:p>
        </w:tc>
        <w:tc>
          <w:tcPr>
            <w:tcW w:w="474" w:type="pct"/>
            <w:tcBorders>
              <w:top w:val="dashed" w:sz="4" w:space="0" w:color="A19589" w:themeColor="background2"/>
            </w:tcBorders>
            <w:vAlign w:val="center"/>
          </w:tcPr>
          <w:p w14:paraId="423F3E2E" w14:textId="52FEB25A" w:rsidR="009E45FB" w:rsidRPr="008753C2" w:rsidRDefault="009E45FB" w:rsidP="0085386C">
            <w:pPr>
              <w:pStyle w:val="xSkjemaTittel"/>
              <w:jc w:val="center"/>
            </w:pPr>
          </w:p>
        </w:tc>
      </w:tr>
      <w:tr w:rsidR="00186E88" w:rsidRPr="008753C2" w14:paraId="60069AC4" w14:textId="77777777" w:rsidTr="475F6303">
        <w:trPr>
          <w:cantSplit/>
          <w:trHeight w:hRule="exact" w:val="294"/>
        </w:trPr>
        <w:tc>
          <w:tcPr>
            <w:tcW w:w="3483" w:type="pct"/>
            <w:gridSpan w:val="3"/>
            <w:tcBorders>
              <w:bottom w:val="nil"/>
            </w:tcBorders>
          </w:tcPr>
          <w:p w14:paraId="3EF8C343" w14:textId="77777777" w:rsidR="009E45FB" w:rsidRDefault="001E4E64" w:rsidP="00FE2833">
            <w:pPr>
              <w:pStyle w:val="xSkjemaTekst"/>
            </w:pPr>
            <w:bookmarkStart w:id="1" w:name="Bookmark2Brevnavn"/>
            <w:bookmarkEnd w:id="1"/>
            <w:r>
              <w:t>Lars Dalen</w:t>
            </w:r>
          </w:p>
          <w:p w14:paraId="5496B66A" w14:textId="330B153F" w:rsidR="001E4E64" w:rsidRPr="008753C2" w:rsidRDefault="001E4E64" w:rsidP="00FE2833">
            <w:pPr>
              <w:pStyle w:val="xSkjemaTekst"/>
            </w:pPr>
          </w:p>
        </w:tc>
        <w:tc>
          <w:tcPr>
            <w:tcW w:w="521" w:type="pct"/>
            <w:gridSpan w:val="2"/>
            <w:tcBorders>
              <w:bottom w:val="nil"/>
            </w:tcBorders>
            <w:vAlign w:val="center"/>
          </w:tcPr>
          <w:p w14:paraId="34E0D5B4" w14:textId="27FFAE1A" w:rsidR="00037916" w:rsidRPr="00037916" w:rsidRDefault="00D81E44" w:rsidP="0085386C">
            <w:pPr>
              <w:pStyle w:val="xSkjemaTekst"/>
              <w:jc w:val="center"/>
              <w:rPr>
                <w:bCs w:val="0"/>
              </w:rPr>
            </w:pPr>
            <w:r>
              <w:rPr>
                <w:bCs w:val="0"/>
              </w:rPr>
              <w:t>x</w:t>
            </w:r>
          </w:p>
        </w:tc>
        <w:tc>
          <w:tcPr>
            <w:tcW w:w="522" w:type="pct"/>
            <w:tcBorders>
              <w:bottom w:val="nil"/>
            </w:tcBorders>
            <w:vAlign w:val="center"/>
          </w:tcPr>
          <w:p w14:paraId="30732206" w14:textId="77777777" w:rsidR="00917B61" w:rsidRPr="008753C2" w:rsidRDefault="00917B61" w:rsidP="0085386C">
            <w:pPr>
              <w:pStyle w:val="xSkjemaTekst"/>
              <w:jc w:val="center"/>
            </w:pPr>
          </w:p>
        </w:tc>
        <w:tc>
          <w:tcPr>
            <w:tcW w:w="474" w:type="pct"/>
            <w:tcBorders>
              <w:bottom w:val="nil"/>
            </w:tcBorders>
            <w:vAlign w:val="center"/>
          </w:tcPr>
          <w:p w14:paraId="4BED0C88" w14:textId="77777777" w:rsidR="00917B61" w:rsidRPr="008753C2" w:rsidRDefault="00917B61" w:rsidP="0085386C">
            <w:pPr>
              <w:pStyle w:val="xSkjemaTekst"/>
              <w:jc w:val="center"/>
            </w:pPr>
          </w:p>
        </w:tc>
      </w:tr>
      <w:tr w:rsidR="00A202AE" w:rsidRPr="00A202AE" w14:paraId="312086EF" w14:textId="77777777" w:rsidTr="475F6303">
        <w:trPr>
          <w:cantSplit/>
          <w:trHeight w:hRule="exact" w:val="289"/>
        </w:trPr>
        <w:tc>
          <w:tcPr>
            <w:tcW w:w="3483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786C377A" w14:textId="0C867F3E" w:rsidR="00A202AE" w:rsidRPr="00A202AE" w:rsidRDefault="001E4E64" w:rsidP="00EC4F70">
            <w:pPr>
              <w:pStyle w:val="xSkjemaTekst"/>
              <w:rPr>
                <w:noProof/>
              </w:rPr>
            </w:pPr>
            <w:r>
              <w:rPr>
                <w:noProof/>
              </w:rPr>
              <w:t>Kari Thunshelle</w:t>
            </w:r>
          </w:p>
        </w:tc>
        <w:tc>
          <w:tcPr>
            <w:tcW w:w="521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6A994133" w14:textId="223D80DF" w:rsidR="00A202AE" w:rsidRPr="00F36A5E" w:rsidRDefault="00A202AE" w:rsidP="0085386C">
            <w:pPr>
              <w:pStyle w:val="xSkjemaTekst"/>
              <w:jc w:val="center"/>
            </w:pPr>
          </w:p>
        </w:tc>
        <w:tc>
          <w:tcPr>
            <w:tcW w:w="522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467215D" w14:textId="2C85BE1C" w:rsidR="00A202AE" w:rsidRPr="00F36A5E" w:rsidRDefault="00AA02F4" w:rsidP="0085386C">
            <w:pPr>
              <w:pStyle w:val="xSkjemaTekst"/>
              <w:jc w:val="center"/>
            </w:pPr>
            <w:r>
              <w:t>x</w:t>
            </w:r>
          </w:p>
        </w:tc>
        <w:tc>
          <w:tcPr>
            <w:tcW w:w="474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377AC79" w14:textId="7E6509C8" w:rsidR="00A202AE" w:rsidRPr="00F36A5E" w:rsidRDefault="00A202AE" w:rsidP="0085386C">
            <w:pPr>
              <w:pStyle w:val="xSkjemaTekst"/>
              <w:jc w:val="center"/>
            </w:pPr>
          </w:p>
        </w:tc>
      </w:tr>
      <w:tr w:rsidR="00A202AE" w:rsidRPr="008753C2" w14:paraId="09BD77F8" w14:textId="77777777" w:rsidTr="475F6303">
        <w:trPr>
          <w:cantSplit/>
          <w:trHeight w:hRule="exact" w:val="288"/>
        </w:trPr>
        <w:tc>
          <w:tcPr>
            <w:tcW w:w="3483" w:type="pct"/>
            <w:gridSpan w:val="3"/>
            <w:tcBorders>
              <w:bottom w:val="nil"/>
            </w:tcBorders>
          </w:tcPr>
          <w:p w14:paraId="47E544A8" w14:textId="10B7528D" w:rsidR="00A202AE" w:rsidRPr="008753C2" w:rsidRDefault="00921CE5" w:rsidP="00EC4F70">
            <w:pPr>
              <w:pStyle w:val="xSkjemaTekst"/>
              <w:rPr>
                <w:noProof/>
              </w:rPr>
            </w:pPr>
            <w:r>
              <w:rPr>
                <w:noProof/>
              </w:rPr>
              <w:t>Harald Taxt Wa</w:t>
            </w:r>
            <w:r w:rsidR="00AA02F4">
              <w:rPr>
                <w:noProof/>
              </w:rPr>
              <w:t>lnum</w:t>
            </w:r>
          </w:p>
        </w:tc>
        <w:tc>
          <w:tcPr>
            <w:tcW w:w="521" w:type="pct"/>
            <w:gridSpan w:val="2"/>
            <w:tcBorders>
              <w:bottom w:val="nil"/>
            </w:tcBorders>
            <w:vAlign w:val="center"/>
          </w:tcPr>
          <w:p w14:paraId="4187C5F6" w14:textId="63E6A464" w:rsidR="00A202AE" w:rsidRDefault="00AA02F4" w:rsidP="0085386C">
            <w:pPr>
              <w:pStyle w:val="xSkjemaTekst"/>
              <w:jc w:val="center"/>
            </w:pPr>
            <w:r>
              <w:t>x</w:t>
            </w:r>
          </w:p>
        </w:tc>
        <w:tc>
          <w:tcPr>
            <w:tcW w:w="522" w:type="pct"/>
            <w:tcBorders>
              <w:bottom w:val="nil"/>
            </w:tcBorders>
            <w:vAlign w:val="center"/>
          </w:tcPr>
          <w:p w14:paraId="10C23B8C" w14:textId="21DAFC82" w:rsidR="00A202AE" w:rsidRDefault="00A202AE" w:rsidP="0085386C">
            <w:pPr>
              <w:pStyle w:val="xSkjemaTekst"/>
              <w:jc w:val="center"/>
            </w:pPr>
          </w:p>
        </w:tc>
        <w:tc>
          <w:tcPr>
            <w:tcW w:w="474" w:type="pct"/>
            <w:tcBorders>
              <w:bottom w:val="nil"/>
            </w:tcBorders>
            <w:vAlign w:val="center"/>
          </w:tcPr>
          <w:p w14:paraId="067320C9" w14:textId="77777777" w:rsidR="00A202AE" w:rsidRDefault="00A202AE" w:rsidP="0085386C">
            <w:pPr>
              <w:pStyle w:val="xSkjemaTekst"/>
              <w:jc w:val="center"/>
            </w:pPr>
          </w:p>
        </w:tc>
      </w:tr>
      <w:tr w:rsidR="00A202AE" w:rsidRPr="008753C2" w14:paraId="384F4CC0" w14:textId="77777777" w:rsidTr="475F6303">
        <w:trPr>
          <w:cantSplit/>
          <w:trHeight w:hRule="exact" w:val="289"/>
        </w:trPr>
        <w:tc>
          <w:tcPr>
            <w:tcW w:w="3483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44B01A5E" w14:textId="70402AFD" w:rsidR="00A202AE" w:rsidRPr="008753C2" w:rsidRDefault="00D81E44" w:rsidP="00EC4F70">
            <w:pPr>
              <w:pStyle w:val="xSkjemaTekst"/>
              <w:rPr>
                <w:noProof/>
              </w:rPr>
            </w:pPr>
            <w:r>
              <w:rPr>
                <w:noProof/>
              </w:rPr>
              <w:t>John Einar Thommesen</w:t>
            </w:r>
          </w:p>
        </w:tc>
        <w:tc>
          <w:tcPr>
            <w:tcW w:w="521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2F0679C" w14:textId="68BE1A94" w:rsidR="00A202AE" w:rsidRDefault="00D81E44" w:rsidP="0085386C">
            <w:pPr>
              <w:pStyle w:val="xSkjemaTekst"/>
              <w:jc w:val="center"/>
            </w:pPr>
            <w:r>
              <w:t>x</w:t>
            </w:r>
          </w:p>
        </w:tc>
        <w:tc>
          <w:tcPr>
            <w:tcW w:w="522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BC38EE2" w14:textId="77777777" w:rsidR="00A202AE" w:rsidRDefault="00A202AE" w:rsidP="0085386C">
            <w:pPr>
              <w:pStyle w:val="xSkjemaTekst"/>
              <w:jc w:val="center"/>
            </w:pPr>
          </w:p>
        </w:tc>
        <w:tc>
          <w:tcPr>
            <w:tcW w:w="474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84D4B52" w14:textId="77777777" w:rsidR="00A202AE" w:rsidRDefault="00A202AE" w:rsidP="0085386C">
            <w:pPr>
              <w:pStyle w:val="xSkjemaTekst"/>
              <w:jc w:val="center"/>
            </w:pPr>
          </w:p>
        </w:tc>
      </w:tr>
      <w:tr w:rsidR="00A202AE" w:rsidRPr="008753C2" w14:paraId="21122F60" w14:textId="77777777" w:rsidTr="475F6303">
        <w:trPr>
          <w:cantSplit/>
          <w:trHeight w:hRule="exact" w:val="301"/>
        </w:trPr>
        <w:tc>
          <w:tcPr>
            <w:tcW w:w="3483" w:type="pct"/>
            <w:gridSpan w:val="3"/>
            <w:tcBorders>
              <w:bottom w:val="nil"/>
            </w:tcBorders>
          </w:tcPr>
          <w:p w14:paraId="554031EC" w14:textId="5DEDBF29" w:rsidR="00A202AE" w:rsidRPr="008753C2" w:rsidRDefault="00AA02F4" w:rsidP="00EC4F70">
            <w:pPr>
              <w:pStyle w:val="xSkjemaTekst"/>
              <w:rPr>
                <w:noProof/>
              </w:rPr>
            </w:pPr>
            <w:r>
              <w:rPr>
                <w:noProof/>
              </w:rPr>
              <w:t>Fredy</w:t>
            </w:r>
            <w:r w:rsidR="009F3096">
              <w:rPr>
                <w:noProof/>
              </w:rPr>
              <w:t xml:space="preserve"> </w:t>
            </w:r>
            <w:r w:rsidR="009F3096" w:rsidRPr="009F3096">
              <w:rPr>
                <w:noProof/>
              </w:rPr>
              <w:t xml:space="preserve">Lumentut </w:t>
            </w:r>
          </w:p>
        </w:tc>
        <w:tc>
          <w:tcPr>
            <w:tcW w:w="521" w:type="pct"/>
            <w:gridSpan w:val="2"/>
            <w:tcBorders>
              <w:bottom w:val="nil"/>
            </w:tcBorders>
            <w:vAlign w:val="center"/>
          </w:tcPr>
          <w:p w14:paraId="1AC81237" w14:textId="04CB74D8" w:rsidR="00A202AE" w:rsidRDefault="009F3096" w:rsidP="0085386C">
            <w:pPr>
              <w:pStyle w:val="xSkjemaTekst"/>
              <w:jc w:val="center"/>
            </w:pPr>
            <w:r>
              <w:t>x</w:t>
            </w:r>
          </w:p>
        </w:tc>
        <w:tc>
          <w:tcPr>
            <w:tcW w:w="522" w:type="pct"/>
            <w:tcBorders>
              <w:bottom w:val="nil"/>
            </w:tcBorders>
            <w:vAlign w:val="center"/>
          </w:tcPr>
          <w:p w14:paraId="086F758A" w14:textId="77777777" w:rsidR="00A202AE" w:rsidRDefault="00A202AE" w:rsidP="0085386C">
            <w:pPr>
              <w:pStyle w:val="xSkjemaTekst"/>
              <w:jc w:val="center"/>
            </w:pPr>
          </w:p>
        </w:tc>
        <w:tc>
          <w:tcPr>
            <w:tcW w:w="474" w:type="pct"/>
            <w:tcBorders>
              <w:bottom w:val="nil"/>
            </w:tcBorders>
            <w:vAlign w:val="center"/>
          </w:tcPr>
          <w:p w14:paraId="36FCF365" w14:textId="77777777" w:rsidR="00A202AE" w:rsidRDefault="00A202AE" w:rsidP="0085386C">
            <w:pPr>
              <w:pStyle w:val="xSkjemaTekst"/>
              <w:jc w:val="center"/>
            </w:pPr>
          </w:p>
        </w:tc>
      </w:tr>
      <w:tr w:rsidR="00A202AE" w:rsidRPr="008753C2" w14:paraId="3FDAEBF3" w14:textId="77777777" w:rsidTr="475F6303">
        <w:trPr>
          <w:cantSplit/>
          <w:trHeight w:hRule="exact" w:val="289"/>
        </w:trPr>
        <w:tc>
          <w:tcPr>
            <w:tcW w:w="3483" w:type="pct"/>
            <w:gridSpan w:val="3"/>
            <w:tcBorders>
              <w:bottom w:val="nil"/>
            </w:tcBorders>
            <w:shd w:val="clear" w:color="auto" w:fill="F2F2F2" w:themeFill="background1" w:themeFillShade="F2"/>
          </w:tcPr>
          <w:p w14:paraId="51B04CDE" w14:textId="77777777" w:rsidR="00A202AE" w:rsidRPr="008753C2" w:rsidRDefault="00A202AE" w:rsidP="00EC4F70">
            <w:pPr>
              <w:pStyle w:val="xSkjemaTekst"/>
              <w:rPr>
                <w:noProof/>
              </w:rPr>
            </w:pPr>
          </w:p>
        </w:tc>
        <w:tc>
          <w:tcPr>
            <w:tcW w:w="521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381B610" w14:textId="77777777" w:rsidR="00A202AE" w:rsidRDefault="00A202AE" w:rsidP="0085386C">
            <w:pPr>
              <w:pStyle w:val="xSkjemaTekst"/>
              <w:jc w:val="center"/>
            </w:pPr>
          </w:p>
        </w:tc>
        <w:tc>
          <w:tcPr>
            <w:tcW w:w="522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23286B6" w14:textId="77777777" w:rsidR="00A202AE" w:rsidRDefault="00A202AE" w:rsidP="0085386C">
            <w:pPr>
              <w:pStyle w:val="xSkjemaTekst"/>
              <w:jc w:val="center"/>
            </w:pPr>
          </w:p>
        </w:tc>
        <w:tc>
          <w:tcPr>
            <w:tcW w:w="474" w:type="pct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766DA8B" w14:textId="77777777" w:rsidR="00A202AE" w:rsidRDefault="00A202AE" w:rsidP="0085386C">
            <w:pPr>
              <w:pStyle w:val="xSkjemaTekst"/>
              <w:jc w:val="center"/>
            </w:pPr>
          </w:p>
        </w:tc>
      </w:tr>
      <w:tr w:rsidR="00C436F8" w:rsidRPr="008753C2" w14:paraId="040FF65D" w14:textId="77777777" w:rsidTr="475F6303">
        <w:trPr>
          <w:cantSplit/>
          <w:trHeight w:hRule="exact" w:val="737"/>
        </w:trPr>
        <w:tc>
          <w:tcPr>
            <w:tcW w:w="1741" w:type="pct"/>
            <w:tcBorders>
              <w:top w:val="dashed" w:sz="4" w:space="0" w:color="A19589" w:themeColor="background2"/>
              <w:bottom w:val="dashed" w:sz="4" w:space="0" w:color="A19589" w:themeColor="background2"/>
            </w:tcBorders>
          </w:tcPr>
          <w:sdt>
            <w:sdtPr>
              <w:alias w:val="Translations.ProjectNoFileCode"/>
              <w:tag w:val="{&quot;templafy&quot;:{&quot;id&quot;:&quot;a8210ac2-77e2-46e6-8fe5-40ca0ffe2e44&quot;}}"/>
              <w:id w:val="-236551278"/>
              <w:placeholder>
                <w:docPart w:val="DefaultPlaceholder_-1854013440"/>
              </w:placeholder>
            </w:sdtPr>
            <w:sdtEndPr/>
            <w:sdtContent>
              <w:p w14:paraId="3B723B6F" w14:textId="77777777" w:rsidR="00637D72" w:rsidRDefault="00F96969">
                <w:pPr>
                  <w:pStyle w:val="xSkjemaTittel"/>
                </w:pPr>
                <w:r>
                  <w:t>Prosjektnummer / Referanse</w:t>
                </w:r>
              </w:p>
            </w:sdtContent>
          </w:sdt>
          <w:sdt>
            <w:sdtPr>
              <w:alias w:val="Form.ProjectNO"/>
              <w:tag w:val="{&quot;templafy&quot;:{&quot;id&quot;:&quot;78f616aa-003c-40a3-b841-ba5dcd3807f3&quot;}}"/>
              <w:id w:val="-1922481869"/>
              <w:placeholder>
                <w:docPart w:val="FF5201D49B23460CA4CA2DF95D3ED7FA"/>
              </w:placeholder>
            </w:sdtPr>
            <w:sdtEndPr/>
            <w:sdtContent>
              <w:p w14:paraId="285EF654" w14:textId="4C05456A" w:rsidR="00637D72" w:rsidRDefault="00F96969">
                <w:pPr>
                  <w:pStyle w:val="xSkjemaTekst"/>
                </w:pPr>
                <w:r>
                  <w:t>Cultural E</w:t>
                </w:r>
                <w:r w:rsidR="001E4E64">
                  <w:t>/</w:t>
                </w:r>
                <w:r w:rsidR="006A6177">
                  <w:t>102021238</w:t>
                </w:r>
              </w:p>
            </w:sdtContent>
          </w:sdt>
          <w:p w14:paraId="374D40E0" w14:textId="77777777" w:rsidR="475F6303" w:rsidRDefault="475F6303"/>
        </w:tc>
        <w:tc>
          <w:tcPr>
            <w:tcW w:w="1964" w:type="pct"/>
            <w:gridSpan w:val="3"/>
            <w:tcBorders>
              <w:top w:val="dashed" w:sz="4" w:space="0" w:color="A19589" w:themeColor="background2"/>
              <w:bottom w:val="dashed" w:sz="4" w:space="0" w:color="A19589" w:themeColor="background2"/>
            </w:tcBorders>
          </w:tcPr>
          <w:sdt>
            <w:sdtPr>
              <w:alias w:val="Translations.DateOfDistribution"/>
              <w:tag w:val="{&quot;templafy&quot;:{&quot;id&quot;:&quot;d87b1339-55a9-4815-9008-f5c698395a9e&quot;}}"/>
              <w:id w:val="1987886586"/>
              <w:placeholder>
                <w:docPart w:val="DefaultPlaceholder_-1854013440"/>
              </w:placeholder>
            </w:sdtPr>
            <w:sdtEndPr/>
            <w:sdtContent>
              <w:p w14:paraId="5E1CC8A9" w14:textId="77777777" w:rsidR="00637D72" w:rsidRDefault="00F96969">
                <w:pPr>
                  <w:pStyle w:val="xSkjemaTittel"/>
                </w:pPr>
                <w:r>
                  <w:t>Dato utsendt</w:t>
                </w:r>
              </w:p>
            </w:sdtContent>
          </w:sdt>
          <w:sdt>
            <w:sdtPr>
              <w:alias w:val="Form.DateOfDistribution"/>
              <w:tag w:val="{&quot;templafy&quot;:{&quot;id&quot;:&quot;12231ccb-c7ac-40b2-938a-d9aa89aa3652&quot;}}"/>
              <w:id w:val="-887022572"/>
              <w:placeholder>
                <w:docPart w:val="DefaultPlaceholder_-1854013440"/>
              </w:placeholder>
            </w:sdtPr>
            <w:sdtEndPr/>
            <w:sdtContent>
              <w:p w14:paraId="114AD490" w14:textId="1C665EB6" w:rsidR="00637D72" w:rsidRDefault="00AA02F4">
                <w:pPr>
                  <w:pStyle w:val="xSkjemaTekst"/>
                </w:pPr>
                <w:r>
                  <w:t>16</w:t>
                </w:r>
                <w:r w:rsidR="00F96969">
                  <w:t>.0</w:t>
                </w:r>
                <w:r>
                  <w:t>9</w:t>
                </w:r>
                <w:r w:rsidR="00F96969">
                  <w:t>.2022</w:t>
                </w:r>
              </w:p>
            </w:sdtContent>
          </w:sdt>
          <w:p w14:paraId="6DAF2304" w14:textId="77777777" w:rsidR="475F6303" w:rsidRDefault="475F6303"/>
        </w:tc>
        <w:tc>
          <w:tcPr>
            <w:tcW w:w="1294" w:type="pct"/>
            <w:gridSpan w:val="3"/>
            <w:tcBorders>
              <w:top w:val="dashed" w:sz="4" w:space="0" w:color="A19589" w:themeColor="background2"/>
              <w:bottom w:val="dashed" w:sz="4" w:space="0" w:color="A19589" w:themeColor="background2"/>
            </w:tcBorders>
          </w:tcPr>
          <w:sdt>
            <w:sdtPr>
              <w:alias w:val="Translations.Classification"/>
              <w:tag w:val="{&quot;templafy&quot;:{&quot;id&quot;:&quot;658954f5-7533-4d4d-8526-218db4f62c10&quot;}}"/>
              <w:id w:val="-1344854346"/>
              <w:placeholder>
                <w:docPart w:val="DefaultPlaceholder_-1854013440"/>
              </w:placeholder>
            </w:sdtPr>
            <w:sdtEndPr/>
            <w:sdtContent>
              <w:p w14:paraId="7EC951A1" w14:textId="77777777" w:rsidR="00637D72" w:rsidRDefault="00F96969">
                <w:pPr>
                  <w:pStyle w:val="xSkjemaTittel"/>
                </w:pPr>
                <w:r>
                  <w:t>Gradering</w:t>
                </w:r>
              </w:p>
            </w:sdtContent>
          </w:sdt>
          <w:p w14:paraId="0C4D8BF9" w14:textId="66D008CE" w:rsidR="00CC7CC4" w:rsidRPr="00D2154B" w:rsidRDefault="00885577" w:rsidP="00CC7CC4">
            <w:pPr>
              <w:pStyle w:val="xSkjemaTekst"/>
              <w:rPr>
                <w:rFonts w:asciiTheme="minorHAnsi" w:hAnsiTheme="minorHAnsi"/>
                <w:bCs w:val="0"/>
                <w:szCs w:val="20"/>
              </w:rPr>
            </w:pPr>
            <w:sdt>
              <w:sdtPr>
                <w:rPr>
                  <w:szCs w:val="20"/>
                </w:rPr>
                <w:alias w:val="Translations.{{Form.Classification.Term}}"/>
                <w:tag w:val="{&quot;templafy&quot;:{&quot;id&quot;:&quot;2d41d3e2-7987-475e-81f3-cd62fe315c6e&quot;}}"/>
                <w:id w:val="227193180"/>
                <w:placeholder>
                  <w:docPart w:val="B07FEFB63D9D400E80AB53D3F87202A3"/>
                </w:placeholder>
                <w:comboBox>
                  <w:listItem w:displayText="Fortrolig" w:value="Fortrolig"/>
                  <w:listItem w:displayText="Strengt fortrolig" w:value="Strengt fortrolig"/>
                  <w:listItem w:displayText="Åpen" w:value="Åpen"/>
                </w:comboBox>
              </w:sdtPr>
              <w:sdtEndPr/>
              <w:sdtContent>
                <w:proofErr w:type="spellStart"/>
                <w:r w:rsidR="006A6177">
                  <w:rPr>
                    <w:szCs w:val="20"/>
                  </w:rPr>
                  <w:t>Fortrolig</w:t>
                </w:r>
                <w:proofErr w:type="spellEnd"/>
              </w:sdtContent>
            </w:sdt>
          </w:p>
          <w:p w14:paraId="15FF73F3" w14:textId="77777777" w:rsidR="00C436F8" w:rsidRPr="00C6350E" w:rsidRDefault="00C436F8" w:rsidP="00AB5408">
            <w:pPr>
              <w:pStyle w:val="xSkjemaTekst"/>
            </w:pPr>
          </w:p>
        </w:tc>
      </w:tr>
    </w:tbl>
    <w:p w14:paraId="736B1364" w14:textId="77777777" w:rsidR="0067026D" w:rsidRPr="008753C2" w:rsidRDefault="0067026D" w:rsidP="0067026D">
      <w:pPr>
        <w:pStyle w:val="xAgenda"/>
      </w:pPr>
    </w:p>
    <w:p w14:paraId="6DD3D9B6" w14:textId="435B1AD5" w:rsidR="0067026D" w:rsidRPr="008753C2" w:rsidRDefault="009E45FB" w:rsidP="0067026D">
      <w:pPr>
        <w:pStyle w:val="xAgenda"/>
      </w:pPr>
      <w:r w:rsidRPr="008753C2">
        <w:t>A</w:t>
      </w:r>
      <w:r w:rsidR="0067026D" w:rsidRPr="008753C2">
        <w:t>genda</w:t>
      </w:r>
      <w:r w:rsidR="006D3B4D">
        <w:t>/Temaer</w:t>
      </w:r>
    </w:p>
    <w:p w14:paraId="73541B04" w14:textId="77777777" w:rsidR="0067026D" w:rsidRPr="008753C2" w:rsidRDefault="0067026D" w:rsidP="0067026D">
      <w:pPr>
        <w:pStyle w:val="xAgenda"/>
      </w:pPr>
    </w:p>
    <w:sdt>
      <w:sdtPr>
        <w:alias w:val="Translations.AgendaDefaultText"/>
        <w:tag w:val="{&quot;templafy&quot;:{&quot;id&quot;:&quot;dc4ffd7e-e339-41ac-9233-0851fc403e32&quot;}}"/>
        <w:id w:val="1338034533"/>
        <w:placeholder>
          <w:docPart w:val="DefaultPlaceholder_-1854013440"/>
        </w:placeholder>
      </w:sdtPr>
      <w:sdtEndPr/>
      <w:sdtContent>
        <w:p w14:paraId="5FE49020" w14:textId="1D80EC01" w:rsidR="00DA0A83" w:rsidRPr="00DA0A83" w:rsidRDefault="00DA0A83" w:rsidP="00626A03">
          <w:pPr>
            <w:pStyle w:val="ListParagraph"/>
            <w:numPr>
              <w:ilvl w:val="0"/>
              <w:numId w:val="36"/>
            </w:numPr>
            <w:rPr>
              <w:lang w:val="nb-NO"/>
            </w:rPr>
          </w:pPr>
          <w:r w:rsidRPr="00DA0A83">
            <w:rPr>
              <w:lang w:val="nb-NO"/>
            </w:rPr>
            <w:t>Hvordan ser sendt data ut?</w:t>
          </w:r>
        </w:p>
        <w:p w14:paraId="5E7A0114" w14:textId="35BEF804" w:rsidR="00DA0A83" w:rsidRPr="00DA0A83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  <w:rPr>
              <w:lang w:val="nb-NO"/>
            </w:rPr>
          </w:pPr>
          <w:r w:rsidRPr="00DA0A83">
            <w:rPr>
              <w:lang w:val="nb-NO"/>
            </w:rPr>
            <w:t>Enkelte avlesninger i SD gir ikke mening. Eksempel i U012.</w:t>
          </w:r>
        </w:p>
        <w:p w14:paraId="098833DC" w14:textId="77777777" w:rsidR="00DA0A83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</w:pPr>
          <w:r>
            <w:t xml:space="preserve">Er det </w:t>
          </w:r>
          <w:proofErr w:type="spellStart"/>
          <w:r>
            <w:t>varmekabler</w:t>
          </w:r>
          <w:proofErr w:type="spellEnd"/>
          <w:r>
            <w:t xml:space="preserve"> </w:t>
          </w:r>
          <w:proofErr w:type="spellStart"/>
          <w:r>
            <w:t>ute</w:t>
          </w:r>
          <w:proofErr w:type="spellEnd"/>
          <w:r>
            <w:t>?</w:t>
          </w:r>
        </w:p>
        <w:p w14:paraId="493A3F5C" w14:textId="188598C9" w:rsidR="00DA0A83" w:rsidRPr="00F21308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  <w:rPr>
              <w:lang w:val="nb-NO"/>
            </w:rPr>
          </w:pPr>
          <w:r w:rsidRPr="00DA0A83">
            <w:rPr>
              <w:lang w:val="nb-NO"/>
            </w:rPr>
            <w:t>Data mangler i "</w:t>
          </w:r>
          <w:r w:rsidRPr="00DA0A83">
            <w:rPr>
              <w:i/>
              <w:iCs/>
              <w:lang w:val="nb-NO"/>
            </w:rPr>
            <w:t>nettanalysator, Automatikktavle</w:t>
          </w:r>
          <w:r w:rsidRPr="00DA0A83">
            <w:rPr>
              <w:lang w:val="nb-NO"/>
            </w:rPr>
            <w:t xml:space="preserve"> mm (se vedlegg). </w:t>
          </w:r>
          <w:r w:rsidRPr="00F21308">
            <w:rPr>
              <w:lang w:val="nb-NO"/>
            </w:rPr>
            <w:t>Kan vi få data inn her?</w:t>
          </w:r>
        </w:p>
        <w:p w14:paraId="5A9D8E5A" w14:textId="77777777" w:rsidR="00DA0A83" w:rsidRPr="00DA0A83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  <w:rPr>
              <w:lang w:val="nb-NO"/>
            </w:rPr>
          </w:pPr>
          <w:r w:rsidRPr="00DA0A83">
            <w:rPr>
              <w:lang w:val="nb-NO"/>
            </w:rPr>
            <w:t>Er alle Elbilladere på samme kurs? Holder det med en energimåler på alle. Dette må vi få på plass. Det er ikke nødvendig med "smarte målere".</w:t>
          </w:r>
        </w:p>
        <w:p w14:paraId="696AFC0B" w14:textId="77777777" w:rsidR="00DA0A83" w:rsidRPr="00DA0A83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  <w:rPr>
              <w:lang w:val="nb-NO"/>
            </w:rPr>
          </w:pPr>
          <w:r w:rsidRPr="00DA0A83">
            <w:rPr>
              <w:lang w:val="nb-NO"/>
            </w:rPr>
            <w:t>Kan vi montere temperaturfølere på "kaldtvann inn, og temperaturføler på returkrets i sirkulasjonspumpen?</w:t>
          </w:r>
        </w:p>
        <w:p w14:paraId="48541AAC" w14:textId="77777777" w:rsidR="00DA0A83" w:rsidRPr="00DA0A83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  <w:rPr>
              <w:lang w:val="nb-NO"/>
            </w:rPr>
          </w:pPr>
          <w:r w:rsidRPr="00DA0A83">
            <w:rPr>
              <w:lang w:val="nb-NO"/>
            </w:rPr>
            <w:t>Er det mulig å montere sensor for logging av når solskjermer går opp og ned?</w:t>
          </w:r>
        </w:p>
        <w:p w14:paraId="5D9008CE" w14:textId="77777777" w:rsidR="00DA0A83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</w:pPr>
          <w:r w:rsidRPr="00DA0A83">
            <w:rPr>
              <w:lang w:val="nb-NO"/>
            </w:rPr>
            <w:t xml:space="preserve">Kan vi få AMS måle data fra leiligheter (og fellesanlegg) inn på SD anlegg? Eller kan vi koble oss til via HAN port og hente ut data. </w:t>
          </w:r>
          <w:proofErr w:type="spellStart"/>
          <w:r>
            <w:t>Hvordan</w:t>
          </w:r>
          <w:proofErr w:type="spellEnd"/>
          <w:r>
            <w:t xml:space="preserve"> </w:t>
          </w:r>
          <w:proofErr w:type="spellStart"/>
          <w:r>
            <w:t>håndterer</w:t>
          </w:r>
          <w:proofErr w:type="spellEnd"/>
          <w:r>
            <w:t xml:space="preserve"> </w:t>
          </w:r>
        </w:p>
        <w:p w14:paraId="79AEBC3F" w14:textId="77777777" w:rsidR="00DA0A83" w:rsidRPr="00DA0A83" w:rsidRDefault="00DA0A83" w:rsidP="00626A03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  <w:rPr>
              <w:lang w:val="nb-NO"/>
            </w:rPr>
          </w:pPr>
          <w:r w:rsidRPr="00DA0A83">
            <w:rPr>
              <w:lang w:val="nb-NO"/>
            </w:rPr>
            <w:t>Er gulvtemperatur på baderom kontrollert med gulvføler eller romføler?</w:t>
          </w:r>
        </w:p>
        <w:p w14:paraId="523FA79E" w14:textId="048ADBF2" w:rsidR="00623064" w:rsidRPr="00182C24" w:rsidRDefault="00830141" w:rsidP="00830141">
          <w:pPr>
            <w:pStyle w:val="ListParagraph"/>
            <w:numPr>
              <w:ilvl w:val="0"/>
              <w:numId w:val="36"/>
            </w:numPr>
            <w:tabs>
              <w:tab w:val="clear" w:pos="284"/>
            </w:tabs>
            <w:spacing w:before="0"/>
            <w:contextualSpacing w:val="0"/>
            <w:rPr>
              <w:sz w:val="18"/>
              <w:szCs w:val="18"/>
              <w:lang w:val="nb-NO"/>
            </w:rPr>
          </w:pPr>
          <w:r>
            <w:rPr>
              <w:sz w:val="18"/>
              <w:szCs w:val="18"/>
              <w:lang w:val="nb-NO"/>
            </w:rPr>
            <w:t>Eventuelt (batteri)</w:t>
          </w:r>
        </w:p>
        <w:p w14:paraId="3E20C2A4" w14:textId="4F6DE2F2" w:rsidR="00A104E4" w:rsidRPr="00D368EE" w:rsidRDefault="00885577" w:rsidP="00D368EE">
          <w:pPr>
            <w:pStyle w:val="ListParagraph"/>
            <w:rPr>
              <w:lang w:val="nb-NO"/>
            </w:rPr>
          </w:pPr>
        </w:p>
      </w:sdtContent>
    </w:sdt>
    <w:p w14:paraId="2260F899" w14:textId="77777777" w:rsidR="00DA0A83" w:rsidRDefault="00DA0A83">
      <w:pPr>
        <w:pStyle w:val="xAgenda"/>
      </w:pPr>
    </w:p>
    <w:p w14:paraId="60A52927" w14:textId="77777777" w:rsidR="00DA0A83" w:rsidRDefault="00DA0A83">
      <w:pPr>
        <w:pStyle w:val="xAgenda"/>
      </w:pPr>
    </w:p>
    <w:sdt>
      <w:sdtPr>
        <w:alias w:val="Translations.Tasks"/>
        <w:tag w:val="{&quot;templafy&quot;:{&quot;id&quot;:&quot;dc2badf6-06a0-4488-a4ec-c2a9e47f0682&quot;}}"/>
        <w:id w:val="-1661529019"/>
        <w:placeholder>
          <w:docPart w:val="DefaultPlaceholder_-1854013440"/>
        </w:placeholder>
      </w:sdtPr>
      <w:sdtEndPr/>
      <w:sdtContent>
        <w:p w14:paraId="34D6BD1D" w14:textId="7D2DC9D7" w:rsidR="00637D72" w:rsidRDefault="00F96969">
          <w:pPr>
            <w:pStyle w:val="xAgenda"/>
          </w:pPr>
          <w:r>
            <w:t>Oppgaveliste</w:t>
          </w:r>
        </w:p>
      </w:sdtContent>
    </w:sdt>
    <w:p w14:paraId="2D21DFDF" w14:textId="77777777" w:rsidR="0067026D" w:rsidRPr="008753C2" w:rsidRDefault="0067026D" w:rsidP="0067026D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28"/>
        <w:gridCol w:w="3119"/>
      </w:tblGrid>
      <w:tr w:rsidR="007279C3" w:rsidRPr="008753C2" w14:paraId="76063B43" w14:textId="77777777" w:rsidTr="00A92125">
        <w:trPr>
          <w:trHeight w:val="429"/>
        </w:trPr>
        <w:tc>
          <w:tcPr>
            <w:tcW w:w="704" w:type="dxa"/>
            <w:shd w:val="clear" w:color="auto" w:fill="F2F2F2" w:themeFill="background1" w:themeFillShade="F2"/>
          </w:tcPr>
          <w:sdt>
            <w:sdtPr>
              <w:alias w:val="Translations.TaskNo"/>
              <w:tag w:val="{&quot;templafy&quot;:{&quot;id&quot;:&quot;8d36c610-e65d-418c-acf4-d480d6dca5e7&quot;}}"/>
              <w:id w:val="1847211630"/>
              <w:placeholder>
                <w:docPart w:val="A830090EE561486E827CD306BC0B37F1"/>
              </w:placeholder>
            </w:sdtPr>
            <w:sdtEndPr/>
            <w:sdtContent>
              <w:p w14:paraId="07963BCB" w14:textId="5C43B5F6" w:rsidR="007279C3" w:rsidRDefault="00A92125">
                <w:pPr>
                  <w:pStyle w:val="xSkjemaTittel"/>
                </w:pPr>
                <w:r>
                  <w:t>NR</w:t>
                </w:r>
              </w:p>
            </w:sdtContent>
          </w:sdt>
          <w:p w14:paraId="3386250F" w14:textId="77777777" w:rsidR="007279C3" w:rsidRDefault="007279C3"/>
        </w:tc>
        <w:tc>
          <w:tcPr>
            <w:tcW w:w="5528" w:type="dxa"/>
            <w:shd w:val="clear" w:color="auto" w:fill="F2F2F2" w:themeFill="background1" w:themeFillShade="F2"/>
          </w:tcPr>
          <w:sdt>
            <w:sdtPr>
              <w:alias w:val="Translations.Task"/>
              <w:tag w:val="{&quot;templafy&quot;:{&quot;id&quot;:&quot;c9b3db07-996f-4939-8642-381f637b1cb4&quot;}}"/>
              <w:id w:val="-373921888"/>
              <w:placeholder>
                <w:docPart w:val="A830090EE561486E827CD306BC0B37F1"/>
              </w:placeholder>
            </w:sdtPr>
            <w:sdtEndPr/>
            <w:sdtContent>
              <w:p w14:paraId="29807CB1" w14:textId="77777777" w:rsidR="007279C3" w:rsidRDefault="007279C3">
                <w:pPr>
                  <w:pStyle w:val="xSkjemaTittel"/>
                </w:pPr>
                <w:r>
                  <w:t>Oppgave</w:t>
                </w:r>
              </w:p>
            </w:sdtContent>
          </w:sdt>
          <w:p w14:paraId="7AFA217A" w14:textId="77777777" w:rsidR="007279C3" w:rsidRDefault="007279C3"/>
        </w:tc>
        <w:tc>
          <w:tcPr>
            <w:tcW w:w="3119" w:type="dxa"/>
            <w:shd w:val="clear" w:color="auto" w:fill="F2F2F2" w:themeFill="background1" w:themeFillShade="F2"/>
          </w:tcPr>
          <w:sdt>
            <w:sdtPr>
              <w:alias w:val="Translations.Responsible"/>
              <w:tag w:val="{&quot;templafy&quot;:{&quot;id&quot;:&quot;fe1f7489-9e42-49ea-b529-af4fc565a9db&quot;}}"/>
              <w:id w:val="-23025306"/>
              <w:placeholder>
                <w:docPart w:val="A830090EE561486E827CD306BC0B37F1"/>
              </w:placeholder>
            </w:sdtPr>
            <w:sdtEndPr/>
            <w:sdtContent>
              <w:p w14:paraId="413C50A4" w14:textId="77777777" w:rsidR="007279C3" w:rsidRDefault="007279C3">
                <w:pPr>
                  <w:pStyle w:val="xSkjemaTittel"/>
                </w:pPr>
                <w:r>
                  <w:t>Ansvarlig</w:t>
                </w:r>
              </w:p>
            </w:sdtContent>
          </w:sdt>
          <w:p w14:paraId="7BA6C501" w14:textId="77777777" w:rsidR="007279C3" w:rsidRDefault="007279C3"/>
        </w:tc>
      </w:tr>
      <w:tr w:rsidR="007279C3" w:rsidRPr="000322AF" w14:paraId="171791DC" w14:textId="77777777" w:rsidTr="00A92125">
        <w:trPr>
          <w:trHeight w:val="387"/>
        </w:trPr>
        <w:tc>
          <w:tcPr>
            <w:tcW w:w="704" w:type="dxa"/>
            <w:vAlign w:val="center"/>
          </w:tcPr>
          <w:p w14:paraId="681C7DE3" w14:textId="525009A7" w:rsidR="007279C3" w:rsidRPr="008753C2" w:rsidRDefault="007279C3" w:rsidP="007E52D0">
            <w:r>
              <w:t>1</w:t>
            </w:r>
          </w:p>
        </w:tc>
        <w:tc>
          <w:tcPr>
            <w:tcW w:w="5528" w:type="dxa"/>
            <w:vAlign w:val="center"/>
          </w:tcPr>
          <w:p w14:paraId="41515B29" w14:textId="1707BC51" w:rsidR="007279C3" w:rsidRDefault="007279C3" w:rsidP="00626A03">
            <w:pPr>
              <w:rPr>
                <w:lang w:val="nb-NO"/>
              </w:rPr>
            </w:pPr>
            <w:r>
              <w:rPr>
                <w:lang w:val="nb-NO"/>
              </w:rPr>
              <w:t xml:space="preserve">Sendt data blir til </w:t>
            </w:r>
            <w:proofErr w:type="spellStart"/>
            <w:r>
              <w:rPr>
                <w:lang w:val="nb-NO"/>
              </w:rPr>
              <w:t>csv</w:t>
            </w:r>
            <w:proofErr w:type="spellEnd"/>
            <w:r>
              <w:rPr>
                <w:lang w:val="nb-NO"/>
              </w:rPr>
              <w:t xml:space="preserve"> fil. Det lages en fil pr tidsenhet. Vi kan velge intervall, med automatisk utsending.  </w:t>
            </w:r>
          </w:p>
          <w:p w14:paraId="488E280B" w14:textId="524A7110" w:rsidR="007279C3" w:rsidRDefault="007279C3" w:rsidP="00626A03">
            <w:pPr>
              <w:rPr>
                <w:lang w:val="nb-NO"/>
              </w:rPr>
            </w:pPr>
            <w:r>
              <w:rPr>
                <w:lang w:val="nb-NO"/>
              </w:rPr>
              <w:t>SINTEF ønsker en egentlig en stor fil der de enkelte loggfilene er slått sammen</w:t>
            </w:r>
            <w:ins w:id="2" w:author="Harald Taxt Walnum" w:date="2022-09-16T11:30:00Z">
              <w:r w:rsidR="000322AF">
                <w:rPr>
                  <w:lang w:val="nb-NO"/>
                </w:rPr>
                <w:t xml:space="preserve"> (tidsserier tilsvarende det som sees på grafer i SD)</w:t>
              </w:r>
            </w:ins>
            <w:r>
              <w:rPr>
                <w:lang w:val="nb-NO"/>
              </w:rPr>
              <w:t>. På den måt</w:t>
            </w:r>
            <w:del w:id="3" w:author="Harald Taxt Walnum" w:date="2022-09-16T11:30:00Z">
              <w:r w:rsidDel="000322AF">
                <w:rPr>
                  <w:lang w:val="nb-NO"/>
                </w:rPr>
                <w:delText>e</w:delText>
              </w:r>
            </w:del>
            <w:r>
              <w:rPr>
                <w:lang w:val="nb-NO"/>
              </w:rPr>
              <w:t xml:space="preserve">en kan vi enklere lage en graf/logg direkte. Kan dette gjøre i SD anlegget, eller må vi kjøre script i etterkant på alle </w:t>
            </w:r>
            <w:proofErr w:type="spellStart"/>
            <w:r>
              <w:rPr>
                <w:lang w:val="nb-NO"/>
              </w:rPr>
              <w:t>csv</w:t>
            </w:r>
            <w:proofErr w:type="spellEnd"/>
            <w:r>
              <w:rPr>
                <w:lang w:val="nb-NO"/>
              </w:rPr>
              <w:t xml:space="preserve"> filene? </w:t>
            </w:r>
          </w:p>
          <w:p w14:paraId="56F24B20" w14:textId="77777777" w:rsidR="007279C3" w:rsidRDefault="007279C3" w:rsidP="00626A03">
            <w:pPr>
              <w:rPr>
                <w:lang w:val="nb-NO"/>
              </w:rPr>
            </w:pPr>
          </w:p>
          <w:p w14:paraId="28B005C4" w14:textId="77777777" w:rsidR="007279C3" w:rsidRDefault="007279C3" w:rsidP="00626A03">
            <w:pPr>
              <w:rPr>
                <w:lang w:val="nb-NO"/>
              </w:rPr>
            </w:pPr>
          </w:p>
          <w:p w14:paraId="281653BE" w14:textId="21A0626A" w:rsidR="007279C3" w:rsidRPr="00626A03" w:rsidRDefault="007279C3" w:rsidP="00626A03">
            <w:pPr>
              <w:rPr>
                <w:lang w:val="nb-NO"/>
              </w:rPr>
            </w:pPr>
            <w:r>
              <w:rPr>
                <w:lang w:val="nb-NO"/>
              </w:rPr>
              <w:t xml:space="preserve">Det kan sendes mange ulike data. SINTEF går gjennom "tag" listen og gir beskjed om hvilke data som skal sendes til Advanticsys, og hvilke data som kan sendes til SINTEF. </w:t>
            </w:r>
            <w:commentRangeStart w:id="4"/>
            <w:r>
              <w:rPr>
                <w:lang w:val="nb-NO"/>
              </w:rPr>
              <w:t xml:space="preserve">Data fra de enkelte leilighetene skal ikke sendes ut (GDPR). </w:t>
            </w:r>
            <w:commentRangeEnd w:id="4"/>
            <w:r w:rsidR="000322AF">
              <w:rPr>
                <w:rStyle w:val="CommentReference"/>
              </w:rPr>
              <w:commentReference w:id="4"/>
            </w:r>
          </w:p>
        </w:tc>
        <w:tc>
          <w:tcPr>
            <w:tcW w:w="3119" w:type="dxa"/>
            <w:vAlign w:val="center"/>
          </w:tcPr>
          <w:p w14:paraId="66744AE4" w14:textId="246F5F3C" w:rsidR="007279C3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Bærum kommune:</w:t>
            </w:r>
          </w:p>
          <w:p w14:paraId="615A2183" w14:textId="41054656" w:rsidR="007279C3" w:rsidRPr="00B92B78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Fredy sjekker</w:t>
            </w:r>
          </w:p>
          <w:p w14:paraId="7A27443E" w14:textId="77777777" w:rsidR="007279C3" w:rsidRPr="00B92B78" w:rsidRDefault="007279C3" w:rsidP="007E52D0">
            <w:pPr>
              <w:rPr>
                <w:lang w:val="nb-NO"/>
              </w:rPr>
            </w:pPr>
          </w:p>
          <w:p w14:paraId="55DF9386" w14:textId="23996A08" w:rsidR="007279C3" w:rsidRPr="00B92B78" w:rsidRDefault="007279C3" w:rsidP="007E52D0">
            <w:pPr>
              <w:rPr>
                <w:lang w:val="nb-NO"/>
              </w:rPr>
            </w:pPr>
          </w:p>
          <w:p w14:paraId="7B977789" w14:textId="599B7A70" w:rsidR="007279C3" w:rsidRPr="00B92B78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SINTEF: John E/Harald.</w:t>
            </w:r>
          </w:p>
        </w:tc>
      </w:tr>
      <w:tr w:rsidR="007279C3" w:rsidRPr="00D368EE" w14:paraId="24293CD9" w14:textId="77777777" w:rsidTr="00A92125">
        <w:trPr>
          <w:trHeight w:val="406"/>
        </w:trPr>
        <w:tc>
          <w:tcPr>
            <w:tcW w:w="704" w:type="dxa"/>
            <w:vAlign w:val="center"/>
          </w:tcPr>
          <w:p w14:paraId="7E436E93" w14:textId="5D99F8EA" w:rsidR="007279C3" w:rsidRPr="00D368EE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5528" w:type="dxa"/>
            <w:vAlign w:val="center"/>
          </w:tcPr>
          <w:p w14:paraId="17C020E0" w14:textId="1CD5DB8C" w:rsidR="007279C3" w:rsidRDefault="007279C3" w:rsidP="00700D17">
            <w:pPr>
              <w:rPr>
                <w:lang w:val="nb-NO"/>
              </w:rPr>
            </w:pPr>
            <w:r>
              <w:rPr>
                <w:lang w:val="nb-NO"/>
              </w:rPr>
              <w:t xml:space="preserve">Det er flere </w:t>
            </w:r>
            <w:r w:rsidR="00AF5E99">
              <w:rPr>
                <w:lang w:val="nb-NO"/>
              </w:rPr>
              <w:t>avlesning</w:t>
            </w:r>
            <w:r>
              <w:rPr>
                <w:lang w:val="nb-NO"/>
              </w:rPr>
              <w:t xml:space="preserve"> i SD anlegget som ikke gir mening. Dette er trolig "feil" som blir rettet i prøvedriftsperioden.</w:t>
            </w:r>
          </w:p>
          <w:p w14:paraId="7BF5EC71" w14:textId="1F00C7F0" w:rsidR="007279C3" w:rsidRPr="00700D17" w:rsidRDefault="007279C3" w:rsidP="00700D17">
            <w:pPr>
              <w:rPr>
                <w:lang w:val="nb-NO"/>
              </w:rPr>
            </w:pPr>
            <w:r>
              <w:rPr>
                <w:lang w:val="nb-NO"/>
              </w:rPr>
              <w:t xml:space="preserve">SINTEF lager liste over "feil" eller </w:t>
            </w:r>
            <w:r w:rsidR="00144E53">
              <w:rPr>
                <w:lang w:val="nb-NO"/>
              </w:rPr>
              <w:t>"</w:t>
            </w:r>
            <w:r>
              <w:rPr>
                <w:lang w:val="nb-NO"/>
              </w:rPr>
              <w:t>rare</w:t>
            </w:r>
            <w:r w:rsidR="00144E53">
              <w:rPr>
                <w:lang w:val="nb-NO"/>
              </w:rPr>
              <w:t>"</w:t>
            </w:r>
            <w:r>
              <w:rPr>
                <w:lang w:val="nb-NO"/>
              </w:rPr>
              <w:t xml:space="preserve"> verdier"</w:t>
            </w:r>
            <w:r w:rsidR="00AF5E99">
              <w:rPr>
                <w:lang w:val="nb-NO"/>
              </w:rPr>
              <w:t>.</w:t>
            </w:r>
            <w:r>
              <w:rPr>
                <w:lang w:val="nb-NO"/>
              </w:rPr>
              <w:t xml:space="preserve"> Disse</w:t>
            </w:r>
            <w:r w:rsidR="00AF5E99">
              <w:rPr>
                <w:lang w:val="nb-NO"/>
              </w:rPr>
              <w:t xml:space="preserve"> mulige avvikene </w:t>
            </w:r>
            <w:r>
              <w:rPr>
                <w:lang w:val="nb-NO"/>
              </w:rPr>
              <w:t xml:space="preserve">videresendes til byggeprosjektet. </w:t>
            </w:r>
          </w:p>
        </w:tc>
        <w:tc>
          <w:tcPr>
            <w:tcW w:w="3119" w:type="dxa"/>
            <w:vAlign w:val="center"/>
          </w:tcPr>
          <w:p w14:paraId="247CB2BF" w14:textId="240F2056" w:rsidR="007279C3" w:rsidRPr="00D368EE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SINTEF: John E/Harald</w:t>
            </w:r>
          </w:p>
        </w:tc>
      </w:tr>
      <w:tr w:rsidR="007279C3" w:rsidRPr="00D368EE" w14:paraId="27B79534" w14:textId="77777777" w:rsidTr="00A92125">
        <w:trPr>
          <w:trHeight w:val="412"/>
        </w:trPr>
        <w:tc>
          <w:tcPr>
            <w:tcW w:w="704" w:type="dxa"/>
            <w:vAlign w:val="center"/>
          </w:tcPr>
          <w:p w14:paraId="5D101A09" w14:textId="508476E7" w:rsidR="007279C3" w:rsidRPr="00D368EE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5528" w:type="dxa"/>
            <w:vAlign w:val="center"/>
          </w:tcPr>
          <w:p w14:paraId="66B77443" w14:textId="4E143F5F" w:rsidR="007279C3" w:rsidRDefault="007279C3" w:rsidP="00F01C36">
            <w:pPr>
              <w:tabs>
                <w:tab w:val="clear" w:pos="284"/>
              </w:tabs>
              <w:spacing w:before="0"/>
              <w:rPr>
                <w:lang w:val="nb-NO"/>
              </w:rPr>
            </w:pPr>
            <w:r>
              <w:rPr>
                <w:lang w:val="nb-NO"/>
              </w:rPr>
              <w:t>Det er varmekabler ute. Disse er koblet til ulike kurser:</w:t>
            </w:r>
          </w:p>
          <w:p w14:paraId="4DC3B6DE" w14:textId="06F82B74" w:rsidR="007279C3" w:rsidRPr="00F01C36" w:rsidRDefault="007279C3" w:rsidP="00F01C36">
            <w:pPr>
              <w:tabs>
                <w:tab w:val="clear" w:pos="284"/>
              </w:tabs>
              <w:spacing w:before="0"/>
              <w:rPr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79A7BAFB" wp14:editId="27A8D2E1">
                  <wp:extent cx="1676400" cy="2349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549" cy="235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14:paraId="684B3631" w14:textId="184A59D1" w:rsidR="007279C3" w:rsidRPr="00D368EE" w:rsidRDefault="00F21308" w:rsidP="007E52D0">
            <w:pPr>
              <w:rPr>
                <w:lang w:val="nb-NO"/>
              </w:rPr>
            </w:pPr>
            <w:r>
              <w:rPr>
                <w:lang w:val="nb-NO"/>
              </w:rPr>
              <w:t>OK</w:t>
            </w:r>
          </w:p>
        </w:tc>
      </w:tr>
      <w:tr w:rsidR="007279C3" w:rsidRPr="00A653B3" w14:paraId="4221F91F" w14:textId="77777777" w:rsidTr="0021792D">
        <w:trPr>
          <w:trHeight w:val="579"/>
        </w:trPr>
        <w:tc>
          <w:tcPr>
            <w:tcW w:w="704" w:type="dxa"/>
            <w:vAlign w:val="center"/>
          </w:tcPr>
          <w:p w14:paraId="48E3C102" w14:textId="29D5F9F8" w:rsidR="007279C3" w:rsidRPr="00D368EE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5528" w:type="dxa"/>
            <w:vAlign w:val="center"/>
          </w:tcPr>
          <w:p w14:paraId="647050C0" w14:textId="0BB6A850" w:rsidR="007279C3" w:rsidRPr="00582C00" w:rsidRDefault="007279C3" w:rsidP="00582C00">
            <w:pPr>
              <w:rPr>
                <w:lang w:val="nb-NO"/>
              </w:rPr>
            </w:pPr>
            <w:r>
              <w:rPr>
                <w:lang w:val="nb-NO"/>
              </w:rPr>
              <w:t xml:space="preserve">Det er nå kommet inn </w:t>
            </w:r>
            <w:r w:rsidR="00874983">
              <w:rPr>
                <w:lang w:val="nb-NO"/>
              </w:rPr>
              <w:t xml:space="preserve">data i </w:t>
            </w:r>
            <w:r w:rsidRPr="00DA0A83">
              <w:rPr>
                <w:i/>
                <w:iCs/>
                <w:lang w:val="nb-NO"/>
              </w:rPr>
              <w:t>nettanalysator, Automatikktavle</w:t>
            </w:r>
            <w:r>
              <w:rPr>
                <w:i/>
                <w:iCs/>
                <w:lang w:val="nb-NO"/>
              </w:rPr>
              <w:t>. OK</w:t>
            </w:r>
          </w:p>
        </w:tc>
        <w:tc>
          <w:tcPr>
            <w:tcW w:w="3119" w:type="dxa"/>
            <w:vAlign w:val="center"/>
          </w:tcPr>
          <w:p w14:paraId="43D6CC96" w14:textId="1E4115CA" w:rsidR="007279C3" w:rsidRPr="00D368EE" w:rsidRDefault="007279C3" w:rsidP="007E52D0">
            <w:pPr>
              <w:rPr>
                <w:lang w:val="nb-NO"/>
              </w:rPr>
            </w:pPr>
          </w:p>
        </w:tc>
      </w:tr>
      <w:tr w:rsidR="007279C3" w:rsidRPr="000322AF" w14:paraId="1DEE9709" w14:textId="77777777" w:rsidTr="00A92125">
        <w:trPr>
          <w:trHeight w:val="410"/>
        </w:trPr>
        <w:tc>
          <w:tcPr>
            <w:tcW w:w="704" w:type="dxa"/>
            <w:vAlign w:val="center"/>
          </w:tcPr>
          <w:p w14:paraId="2C5EE006" w14:textId="5D757582" w:rsidR="007279C3" w:rsidRPr="00D368EE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5528" w:type="dxa"/>
            <w:vAlign w:val="center"/>
          </w:tcPr>
          <w:p w14:paraId="4EC4FDC7" w14:textId="092BD30A" w:rsidR="007279C3" w:rsidRPr="00B92B78" w:rsidRDefault="007279C3" w:rsidP="007279C3">
            <w:pPr>
              <w:pStyle w:val="ListParagraph"/>
              <w:ind w:left="0"/>
              <w:rPr>
                <w:lang w:val="nb-NO"/>
              </w:rPr>
            </w:pPr>
            <w:r>
              <w:rPr>
                <w:lang w:val="nb-NO"/>
              </w:rPr>
              <w:t>Elbilladere er på samme kurs. SINTEF ønsker en enkelt energimåler på den kursen.  Hva koster dette og hvor fort kan vi få gjort dette?</w:t>
            </w:r>
          </w:p>
        </w:tc>
        <w:tc>
          <w:tcPr>
            <w:tcW w:w="3119" w:type="dxa"/>
            <w:vAlign w:val="center"/>
          </w:tcPr>
          <w:p w14:paraId="76488C96" w14:textId="21F2B054" w:rsidR="007279C3" w:rsidRPr="00B92B78" w:rsidRDefault="007279C3" w:rsidP="007E52D0">
            <w:pPr>
              <w:rPr>
                <w:lang w:val="nb-NO"/>
              </w:rPr>
            </w:pPr>
            <w:r w:rsidRPr="00B92B78">
              <w:rPr>
                <w:lang w:val="nb-NO"/>
              </w:rPr>
              <w:t>Bærum kommune, Lars</w:t>
            </w:r>
            <w:r>
              <w:rPr>
                <w:lang w:val="nb-NO"/>
              </w:rPr>
              <w:t xml:space="preserve"> sjekker muligheten.  </w:t>
            </w:r>
          </w:p>
        </w:tc>
      </w:tr>
      <w:tr w:rsidR="007279C3" w:rsidRPr="000322AF" w14:paraId="09EEE60A" w14:textId="77777777" w:rsidTr="00A92125">
        <w:trPr>
          <w:trHeight w:val="430"/>
        </w:trPr>
        <w:tc>
          <w:tcPr>
            <w:tcW w:w="704" w:type="dxa"/>
            <w:vAlign w:val="center"/>
          </w:tcPr>
          <w:p w14:paraId="6524FE26" w14:textId="2E27357B" w:rsidR="007279C3" w:rsidRPr="00D368EE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5528" w:type="dxa"/>
            <w:vAlign w:val="center"/>
          </w:tcPr>
          <w:p w14:paraId="5736D564" w14:textId="040A4C60" w:rsidR="007279C3" w:rsidRPr="004F5D9D" w:rsidRDefault="007279C3" w:rsidP="004F5D9D">
            <w:pPr>
              <w:tabs>
                <w:tab w:val="clear" w:pos="284"/>
              </w:tabs>
              <w:spacing w:before="0"/>
              <w:rPr>
                <w:lang w:val="nb-NO"/>
              </w:rPr>
            </w:pPr>
            <w:r>
              <w:rPr>
                <w:lang w:val="nb-NO"/>
              </w:rPr>
              <w:t>SINTEF ønsker temperaturmåler på "</w:t>
            </w:r>
            <w:r w:rsidRPr="001E338A">
              <w:rPr>
                <w:i/>
                <w:iCs/>
                <w:lang w:val="nb-NO"/>
              </w:rPr>
              <w:t>kaldtvann inn</w:t>
            </w:r>
            <w:r>
              <w:rPr>
                <w:lang w:val="nb-NO"/>
              </w:rPr>
              <w:t>" og på "</w:t>
            </w:r>
            <w:r w:rsidRPr="001E338A">
              <w:rPr>
                <w:i/>
                <w:iCs/>
                <w:lang w:val="nb-NO"/>
              </w:rPr>
              <w:t>returkretsen</w:t>
            </w:r>
            <w:r>
              <w:rPr>
                <w:lang w:val="nb-NO"/>
              </w:rPr>
              <w:t xml:space="preserve">" i sirkulasjonspumpen. Sensorene kan monteres på utsiden av rør. SINTEF viser på tegning hvor sensoren bør plasseres. </w:t>
            </w:r>
          </w:p>
        </w:tc>
        <w:tc>
          <w:tcPr>
            <w:tcW w:w="3119" w:type="dxa"/>
            <w:vAlign w:val="center"/>
          </w:tcPr>
          <w:p w14:paraId="2587989C" w14:textId="77777777" w:rsidR="007279C3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Bærum kommune, Lars</w:t>
            </w:r>
          </w:p>
          <w:p w14:paraId="6DA53225" w14:textId="6CA61A11" w:rsidR="007279C3" w:rsidRPr="00D368EE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SINTEF, Harald</w:t>
            </w:r>
          </w:p>
        </w:tc>
      </w:tr>
      <w:tr w:rsidR="007279C3" w:rsidRPr="00320DCA" w14:paraId="4C89E1C7" w14:textId="77777777" w:rsidTr="00A92125">
        <w:trPr>
          <w:trHeight w:val="430"/>
        </w:trPr>
        <w:tc>
          <w:tcPr>
            <w:tcW w:w="704" w:type="dxa"/>
            <w:vAlign w:val="center"/>
          </w:tcPr>
          <w:p w14:paraId="40FA3DAB" w14:textId="1EF38431" w:rsidR="007279C3" w:rsidRDefault="007279C3" w:rsidP="007E52D0">
            <w:pPr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5528" w:type="dxa"/>
            <w:vAlign w:val="center"/>
          </w:tcPr>
          <w:p w14:paraId="282F349E" w14:textId="77777777" w:rsidR="007279C3" w:rsidRDefault="007279C3" w:rsidP="004C2968">
            <w:pPr>
              <w:tabs>
                <w:tab w:val="clear" w:pos="284"/>
              </w:tabs>
              <w:spacing w:before="0"/>
              <w:rPr>
                <w:lang w:val="nb-NO"/>
              </w:rPr>
            </w:pPr>
            <w:r w:rsidRPr="007C08FB">
              <w:rPr>
                <w:lang w:val="nb-NO"/>
              </w:rPr>
              <w:t>Solskjermene skulle være styrt av værstasjon. Det viser seg at værstasjon</w:t>
            </w:r>
            <w:r>
              <w:rPr>
                <w:lang w:val="nb-NO"/>
              </w:rPr>
              <w:t xml:space="preserve"> ikke er koblet til SD. Bærum sjekker ut hva som er status</w:t>
            </w:r>
          </w:p>
          <w:p w14:paraId="5B1CA5A8" w14:textId="25CC42E6" w:rsidR="0021792D" w:rsidRPr="007C08FB" w:rsidRDefault="0021792D" w:rsidP="004C2968">
            <w:pPr>
              <w:tabs>
                <w:tab w:val="clear" w:pos="284"/>
              </w:tabs>
              <w:spacing w:before="0"/>
              <w:rPr>
                <w:lang w:val="nb-NO"/>
              </w:rPr>
            </w:pPr>
          </w:p>
        </w:tc>
        <w:tc>
          <w:tcPr>
            <w:tcW w:w="3119" w:type="dxa"/>
            <w:vAlign w:val="center"/>
          </w:tcPr>
          <w:p w14:paraId="750C0461" w14:textId="42785F79" w:rsidR="007279C3" w:rsidRDefault="007279C3" w:rsidP="007E52D0">
            <w:pPr>
              <w:rPr>
                <w:lang w:val="nb-NO"/>
              </w:rPr>
            </w:pPr>
            <w:proofErr w:type="gramStart"/>
            <w:r>
              <w:rPr>
                <w:lang w:val="nb-NO"/>
              </w:rPr>
              <w:t>Bærum :</w:t>
            </w:r>
            <w:proofErr w:type="gramEnd"/>
            <w:r>
              <w:rPr>
                <w:lang w:val="nb-NO"/>
              </w:rPr>
              <w:t xml:space="preserve"> Lars, Fredy</w:t>
            </w:r>
          </w:p>
        </w:tc>
      </w:tr>
      <w:tr w:rsidR="007279C3" w:rsidRPr="000322AF" w14:paraId="198BC533" w14:textId="77777777" w:rsidTr="00A92125">
        <w:trPr>
          <w:trHeight w:val="430"/>
        </w:trPr>
        <w:tc>
          <w:tcPr>
            <w:tcW w:w="704" w:type="dxa"/>
            <w:vAlign w:val="center"/>
          </w:tcPr>
          <w:p w14:paraId="3C28D7F7" w14:textId="07A05EF0" w:rsidR="007279C3" w:rsidRDefault="0021792D" w:rsidP="007E52D0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8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5F1EC49" w14:textId="604A0363" w:rsidR="007279C3" w:rsidRPr="003229C2" w:rsidRDefault="0021792D" w:rsidP="003229C2">
            <w:pPr>
              <w:tabs>
                <w:tab w:val="clear" w:pos="284"/>
              </w:tabs>
              <w:spacing w:before="0"/>
              <w:rPr>
                <w:lang w:val="nb-NO"/>
              </w:rPr>
            </w:pPr>
            <w:r w:rsidRPr="003229C2">
              <w:rPr>
                <w:lang w:val="nb-NO"/>
              </w:rPr>
              <w:t>AMS fra leilighet</w:t>
            </w:r>
            <w:r w:rsidR="00DB17C9" w:rsidRPr="003229C2">
              <w:rPr>
                <w:lang w:val="nb-NO"/>
              </w:rPr>
              <w:t xml:space="preserve">er inn på SD. Har vært diskutert </w:t>
            </w:r>
            <w:r w:rsidR="00976540" w:rsidRPr="003229C2">
              <w:rPr>
                <w:lang w:val="nb-NO"/>
              </w:rPr>
              <w:t>tidligere</w:t>
            </w:r>
            <w:r w:rsidR="00DB17C9" w:rsidRPr="003229C2">
              <w:rPr>
                <w:lang w:val="nb-NO"/>
              </w:rPr>
              <w:t xml:space="preserve">. Bør ikke </w:t>
            </w:r>
            <w:r w:rsidR="00976540" w:rsidRPr="003229C2">
              <w:rPr>
                <w:lang w:val="nb-NO"/>
              </w:rPr>
              <w:t>gjøres</w:t>
            </w:r>
            <w:r w:rsidR="00DB17C9" w:rsidRPr="003229C2">
              <w:rPr>
                <w:lang w:val="nb-NO"/>
              </w:rPr>
              <w:t xml:space="preserve"> da for mange har tilgang til SD</w:t>
            </w:r>
            <w:r w:rsidR="003229C2">
              <w:rPr>
                <w:lang w:val="nb-NO"/>
              </w:rPr>
              <w:t xml:space="preserve"> (GDPR)</w:t>
            </w:r>
            <w:r w:rsidR="00DB17C9" w:rsidRPr="003229C2">
              <w:rPr>
                <w:lang w:val="nb-NO"/>
              </w:rPr>
              <w:t xml:space="preserve">. Det er bedre at </w:t>
            </w:r>
            <w:r w:rsidR="00976540" w:rsidRPr="003229C2">
              <w:rPr>
                <w:lang w:val="nb-NO"/>
              </w:rPr>
              <w:t xml:space="preserve">AMS verdier fra </w:t>
            </w:r>
            <w:r w:rsidR="003229C2" w:rsidRPr="003229C2">
              <w:rPr>
                <w:lang w:val="nb-NO"/>
              </w:rPr>
              <w:t>leiligheten</w:t>
            </w:r>
            <w:r w:rsidR="00976540" w:rsidRPr="003229C2">
              <w:rPr>
                <w:lang w:val="nb-NO"/>
              </w:rPr>
              <w:t xml:space="preserve"> </w:t>
            </w:r>
            <w:r w:rsidR="003229C2">
              <w:rPr>
                <w:lang w:val="nb-NO"/>
              </w:rPr>
              <w:t xml:space="preserve">hentes rett fra ELVIA. SINTEF </w:t>
            </w:r>
            <w:r w:rsidR="006362AE">
              <w:rPr>
                <w:lang w:val="nb-NO"/>
              </w:rPr>
              <w:t xml:space="preserve">må få </w:t>
            </w:r>
            <w:r w:rsidR="003F4FC7">
              <w:rPr>
                <w:lang w:val="nb-NO"/>
              </w:rPr>
              <w:t>samtykke</w:t>
            </w:r>
            <w:r w:rsidR="006362AE">
              <w:rPr>
                <w:lang w:val="nb-NO"/>
              </w:rPr>
              <w:t xml:space="preserve"> fra </w:t>
            </w:r>
            <w:r w:rsidR="005076D5">
              <w:rPr>
                <w:lang w:val="nb-NO"/>
              </w:rPr>
              <w:t>de enkelte leilighetene</w:t>
            </w:r>
            <w:r w:rsidR="006362AE">
              <w:rPr>
                <w:lang w:val="nb-NO"/>
              </w:rPr>
              <w:t xml:space="preserve">. </w:t>
            </w:r>
            <w:r w:rsidR="00CE513A">
              <w:rPr>
                <w:lang w:val="nb-NO"/>
              </w:rPr>
              <w:t>ELVIA</w:t>
            </w:r>
            <w:r w:rsidR="003F4FC7">
              <w:rPr>
                <w:lang w:val="nb-NO"/>
              </w:rPr>
              <w:t xml:space="preserve"> er</w:t>
            </w:r>
            <w:r w:rsidR="00CE513A">
              <w:rPr>
                <w:lang w:val="nb-NO"/>
              </w:rPr>
              <w:t xml:space="preserve"> åp</w:t>
            </w:r>
            <w:r w:rsidR="003F4FC7">
              <w:rPr>
                <w:lang w:val="nb-NO"/>
              </w:rPr>
              <w:t>en</w:t>
            </w:r>
            <w:r w:rsidR="00CE513A">
              <w:rPr>
                <w:lang w:val="nb-NO"/>
              </w:rPr>
              <w:t xml:space="preserve"> for </w:t>
            </w:r>
            <w:r w:rsidR="003F4FC7">
              <w:rPr>
                <w:lang w:val="nb-NO"/>
              </w:rPr>
              <w:t>avlesning</w:t>
            </w:r>
            <w:r w:rsidR="00CE513A">
              <w:rPr>
                <w:lang w:val="nb-NO"/>
              </w:rPr>
              <w:t xml:space="preserve"> for tredjepart. Prosessen med dette (pålogging og godkjenning) </w:t>
            </w:r>
            <w:r w:rsidR="003F4FC7">
              <w:rPr>
                <w:lang w:val="nb-NO"/>
              </w:rPr>
              <w:t xml:space="preserve">bør gjøres </w:t>
            </w:r>
            <w:proofErr w:type="spellStart"/>
            <w:r w:rsidR="003F4FC7">
              <w:rPr>
                <w:lang w:val="nb-NO"/>
              </w:rPr>
              <w:t>onsite</w:t>
            </w:r>
            <w:proofErr w:type="spellEnd"/>
            <w:r w:rsidR="003F4FC7">
              <w:rPr>
                <w:lang w:val="nb-NO"/>
              </w:rPr>
              <w:t xml:space="preserve"> med verge. </w:t>
            </w:r>
            <w:r w:rsidR="006362AE">
              <w:rPr>
                <w:lang w:val="nb-NO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2D025FEC" w14:textId="5E68BC9A" w:rsidR="007279C3" w:rsidRDefault="006C11A8" w:rsidP="007E52D0">
            <w:pPr>
              <w:rPr>
                <w:lang w:val="nb-NO"/>
              </w:rPr>
            </w:pPr>
            <w:r>
              <w:rPr>
                <w:lang w:val="nb-NO"/>
              </w:rPr>
              <w:t>SINTEF. Lage samtykke</w:t>
            </w:r>
            <w:r w:rsidR="008B43B8">
              <w:rPr>
                <w:lang w:val="nb-NO"/>
              </w:rPr>
              <w:t>skjema</w:t>
            </w:r>
            <w:r>
              <w:rPr>
                <w:lang w:val="nb-NO"/>
              </w:rPr>
              <w:t xml:space="preserve"> for </w:t>
            </w:r>
            <w:r w:rsidR="008B43B8">
              <w:rPr>
                <w:lang w:val="nb-NO"/>
              </w:rPr>
              <w:t xml:space="preserve">tredjepartavlsening av AMS data til de enkelte leilighetene </w:t>
            </w:r>
          </w:p>
        </w:tc>
      </w:tr>
      <w:tr w:rsidR="007279C3" w:rsidRPr="00D650C4" w14:paraId="2336A038" w14:textId="77777777" w:rsidTr="00A92125">
        <w:trPr>
          <w:trHeight w:val="430"/>
        </w:trPr>
        <w:tc>
          <w:tcPr>
            <w:tcW w:w="704" w:type="dxa"/>
            <w:vAlign w:val="center"/>
          </w:tcPr>
          <w:p w14:paraId="72C4EC99" w14:textId="3BAC9459" w:rsidR="007279C3" w:rsidRDefault="00DD7703" w:rsidP="006A6177">
            <w:pPr>
              <w:rPr>
                <w:lang w:val="nb-NO"/>
              </w:rPr>
            </w:pPr>
            <w:r>
              <w:rPr>
                <w:lang w:val="nb-NO"/>
              </w:rPr>
              <w:t>9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C46DC77" w14:textId="77777777" w:rsidR="007279C3" w:rsidRDefault="00DD7703" w:rsidP="00DD7703">
            <w:pPr>
              <w:rPr>
                <w:lang w:val="nb-NO"/>
              </w:rPr>
            </w:pPr>
            <w:r w:rsidRPr="00DD7703">
              <w:rPr>
                <w:lang w:val="nb-NO"/>
              </w:rPr>
              <w:t>Det er</w:t>
            </w:r>
            <w:r>
              <w:rPr>
                <w:lang w:val="nb-NO"/>
              </w:rPr>
              <w:t xml:space="preserve"> uklart om det er rom eller gulvføler. Det er </w:t>
            </w:r>
            <w:r w:rsidR="00D838D6">
              <w:rPr>
                <w:lang w:val="nb-NO"/>
              </w:rPr>
              <w:t>sannsynlig</w:t>
            </w:r>
            <w:r>
              <w:rPr>
                <w:lang w:val="nb-NO"/>
              </w:rPr>
              <w:t xml:space="preserve"> at det er romføler</w:t>
            </w:r>
            <w:r w:rsidR="00D838D6">
              <w:rPr>
                <w:lang w:val="nb-NO"/>
              </w:rPr>
              <w:t>. A</w:t>
            </w:r>
            <w:r>
              <w:rPr>
                <w:lang w:val="nb-NO"/>
              </w:rPr>
              <w:t xml:space="preserve">vlesning </w:t>
            </w:r>
            <w:r w:rsidR="00D838D6">
              <w:rPr>
                <w:lang w:val="nb-NO"/>
              </w:rPr>
              <w:t xml:space="preserve">fra SD viser </w:t>
            </w:r>
            <w:r>
              <w:rPr>
                <w:lang w:val="nb-NO"/>
              </w:rPr>
              <w:t>temperatur</w:t>
            </w:r>
            <w:r w:rsidR="00D838D6">
              <w:rPr>
                <w:lang w:val="nb-NO"/>
              </w:rPr>
              <w:t xml:space="preserve"> på føler som ikke er </w:t>
            </w:r>
            <w:r w:rsidR="00364F3E">
              <w:rPr>
                <w:lang w:val="nb-NO"/>
              </w:rPr>
              <w:t>spesielt høy. Gulvfølere pleier vise høyere temperatur</w:t>
            </w:r>
            <w:proofErr w:type="gramStart"/>
            <w:r w:rsidR="00364F3E">
              <w:rPr>
                <w:lang w:val="nb-NO"/>
              </w:rPr>
              <w:t xml:space="preserve">. </w:t>
            </w:r>
            <w:r>
              <w:rPr>
                <w:lang w:val="nb-NO"/>
              </w:rPr>
              <w:t>.</w:t>
            </w:r>
            <w:proofErr w:type="gramEnd"/>
            <w:r>
              <w:rPr>
                <w:lang w:val="nb-NO"/>
              </w:rPr>
              <w:t xml:space="preserve"> </w:t>
            </w:r>
            <w:r w:rsidRPr="00DD7703">
              <w:rPr>
                <w:lang w:val="nb-NO"/>
              </w:rPr>
              <w:t xml:space="preserve"> </w:t>
            </w:r>
          </w:p>
          <w:p w14:paraId="4B2F73DB" w14:textId="77777777" w:rsidR="00A16AE6" w:rsidRDefault="00A16AE6" w:rsidP="00DD7703">
            <w:pPr>
              <w:rPr>
                <w:lang w:val="nb-NO"/>
              </w:rPr>
            </w:pPr>
          </w:p>
          <w:p w14:paraId="07B5ACB6" w14:textId="0A8F0C4B" w:rsidR="00A16AE6" w:rsidRPr="00DD7703" w:rsidRDefault="00A16AE6" w:rsidP="00DD7703">
            <w:pPr>
              <w:rPr>
                <w:lang w:val="nb-NO"/>
              </w:rPr>
            </w:pPr>
            <w:r>
              <w:rPr>
                <w:lang w:val="nb-NO"/>
              </w:rPr>
              <w:t xml:space="preserve">Hvor mye strøm trekker </w:t>
            </w:r>
            <w:r w:rsidR="00D650C4">
              <w:rPr>
                <w:lang w:val="nb-NO"/>
              </w:rPr>
              <w:t xml:space="preserve">varmekablene. Finne FDV eller måle direkte. </w:t>
            </w:r>
          </w:p>
        </w:tc>
        <w:tc>
          <w:tcPr>
            <w:tcW w:w="3119" w:type="dxa"/>
            <w:vAlign w:val="center"/>
          </w:tcPr>
          <w:p w14:paraId="5FAF70CC" w14:textId="78408D65" w:rsidR="007279C3" w:rsidRDefault="00D650C4" w:rsidP="006A6177">
            <w:pPr>
              <w:rPr>
                <w:lang w:val="nb-NO"/>
              </w:rPr>
            </w:pPr>
            <w:r w:rsidRPr="00B92B78">
              <w:rPr>
                <w:lang w:val="nb-NO"/>
              </w:rPr>
              <w:t>Bærum kommune, Lars</w:t>
            </w:r>
            <w:r>
              <w:rPr>
                <w:lang w:val="nb-NO"/>
              </w:rPr>
              <w:t xml:space="preserve"> sjekker</w:t>
            </w:r>
          </w:p>
        </w:tc>
      </w:tr>
      <w:tr w:rsidR="0064008B" w:rsidRPr="000322AF" w14:paraId="50C5D608" w14:textId="77777777" w:rsidTr="00A92125">
        <w:trPr>
          <w:trHeight w:val="430"/>
        </w:trPr>
        <w:tc>
          <w:tcPr>
            <w:tcW w:w="704" w:type="dxa"/>
            <w:vAlign w:val="center"/>
          </w:tcPr>
          <w:p w14:paraId="5C07F107" w14:textId="632368EC" w:rsidR="0064008B" w:rsidRDefault="0064008B" w:rsidP="006A6177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7BA5936" w14:textId="77777777" w:rsidR="003F24AB" w:rsidRDefault="0067203B" w:rsidP="00DD7703">
            <w:pPr>
              <w:rPr>
                <w:lang w:val="nb-NO"/>
              </w:rPr>
            </w:pPr>
            <w:r>
              <w:rPr>
                <w:lang w:val="nb-NO"/>
              </w:rPr>
              <w:t xml:space="preserve">Bærum kommune har hatt møte </w:t>
            </w:r>
            <w:r w:rsidR="00FB2650">
              <w:rPr>
                <w:lang w:val="nb-NO"/>
              </w:rPr>
              <w:t xml:space="preserve">med </w:t>
            </w:r>
            <w:proofErr w:type="spellStart"/>
            <w:r w:rsidR="00FB2650">
              <w:rPr>
                <w:lang w:val="nb-NO"/>
              </w:rPr>
              <w:t>Bluetec</w:t>
            </w:r>
            <w:proofErr w:type="spellEnd"/>
            <w:r w:rsidR="00FB2650">
              <w:rPr>
                <w:lang w:val="nb-NO"/>
              </w:rPr>
              <w:t xml:space="preserve">. </w:t>
            </w:r>
            <w:r w:rsidR="00F268D6">
              <w:rPr>
                <w:lang w:val="nb-NO"/>
              </w:rPr>
              <w:t xml:space="preserve">Batteri, PV skal nå inn i SD anlegg. Det skal legges opp til styring. Det er </w:t>
            </w:r>
            <w:r w:rsidR="00A17EA9">
              <w:rPr>
                <w:lang w:val="nb-NO"/>
              </w:rPr>
              <w:t>foreslått</w:t>
            </w:r>
            <w:r w:rsidR="00F268D6">
              <w:rPr>
                <w:lang w:val="nb-NO"/>
              </w:rPr>
              <w:t xml:space="preserve"> to </w:t>
            </w:r>
            <w:r w:rsidR="00A17EA9">
              <w:rPr>
                <w:lang w:val="nb-NO"/>
              </w:rPr>
              <w:t>ulike styringsmuligheter.</w:t>
            </w:r>
          </w:p>
          <w:p w14:paraId="55780301" w14:textId="00D3D00E" w:rsidR="0064008B" w:rsidRPr="003D7631" w:rsidRDefault="003F24AB" w:rsidP="003D7631">
            <w:pPr>
              <w:pStyle w:val="ListParagraph"/>
              <w:numPr>
                <w:ilvl w:val="0"/>
                <w:numId w:val="37"/>
              </w:numPr>
              <w:rPr>
                <w:lang w:val="nb-NO"/>
              </w:rPr>
            </w:pPr>
            <w:commentRangeStart w:id="5"/>
            <w:r>
              <w:rPr>
                <w:lang w:val="nb-NO"/>
              </w:rPr>
              <w:t xml:space="preserve">AMS </w:t>
            </w:r>
            <w:proofErr w:type="gramStart"/>
            <w:r>
              <w:rPr>
                <w:lang w:val="nb-NO"/>
              </w:rPr>
              <w:t>legges  ut</w:t>
            </w:r>
            <w:proofErr w:type="gramEnd"/>
            <w:r>
              <w:rPr>
                <w:lang w:val="nb-NO"/>
              </w:rPr>
              <w:t xml:space="preserve"> til Batteri. </w:t>
            </w:r>
            <w:proofErr w:type="spellStart"/>
            <w:r w:rsidR="00CF1CD2">
              <w:rPr>
                <w:lang w:val="nb-NO"/>
              </w:rPr>
              <w:t>Dvs</w:t>
            </w:r>
            <w:proofErr w:type="spellEnd"/>
            <w:r w:rsidR="00CF1CD2">
              <w:rPr>
                <w:lang w:val="nb-NO"/>
              </w:rPr>
              <w:t xml:space="preserve"> batteri styres basert på </w:t>
            </w:r>
            <w:proofErr w:type="spellStart"/>
            <w:r w:rsidR="003D7631">
              <w:rPr>
                <w:lang w:val="nb-NO"/>
              </w:rPr>
              <w:t>pixie</w:t>
            </w:r>
            <w:proofErr w:type="spellEnd"/>
            <w:r w:rsidR="003D7631">
              <w:rPr>
                <w:lang w:val="nb-NO"/>
              </w:rPr>
              <w:t xml:space="preserve"> sitt system (f.eks</w:t>
            </w:r>
            <w:r w:rsidR="001B4543">
              <w:rPr>
                <w:lang w:val="nb-NO"/>
              </w:rPr>
              <w:t>.</w:t>
            </w:r>
            <w:r w:rsidR="003D7631">
              <w:rPr>
                <w:lang w:val="nb-NO"/>
              </w:rPr>
              <w:t xml:space="preserve"> pris). </w:t>
            </w:r>
            <w:ins w:id="6" w:author="Harald Taxt Walnum" w:date="2022-09-16T11:26:00Z">
              <w:r w:rsidR="000322AF">
                <w:rPr>
                  <w:lang w:val="nb-NO"/>
                </w:rPr>
                <w:t>Batteriet operer da som et lukket system uten innsikt.</w:t>
              </w:r>
            </w:ins>
          </w:p>
          <w:p w14:paraId="54B022BD" w14:textId="7F3A7B21" w:rsidR="00CF1CD2" w:rsidRDefault="00CF1CD2" w:rsidP="003F24AB">
            <w:pPr>
              <w:pStyle w:val="ListParagraph"/>
              <w:numPr>
                <w:ilvl w:val="0"/>
                <w:numId w:val="37"/>
              </w:numPr>
              <w:rPr>
                <w:lang w:val="nb-NO"/>
              </w:rPr>
            </w:pPr>
            <w:r>
              <w:rPr>
                <w:lang w:val="nb-NO"/>
              </w:rPr>
              <w:t>Det legges opp til styring av batteri via SD. D</w:t>
            </w:r>
            <w:r w:rsidR="0039728F">
              <w:rPr>
                <w:lang w:val="nb-NO"/>
              </w:rPr>
              <w:t>vs</w:t>
            </w:r>
            <w:r w:rsidR="00D8481B">
              <w:rPr>
                <w:lang w:val="nb-NO"/>
              </w:rPr>
              <w:t>.</w:t>
            </w:r>
            <w:r w:rsidR="0039728F">
              <w:rPr>
                <w:lang w:val="nb-NO"/>
              </w:rPr>
              <w:t xml:space="preserve"> parameter for styring </w:t>
            </w:r>
            <w:r w:rsidR="003873EE">
              <w:rPr>
                <w:lang w:val="nb-NO"/>
              </w:rPr>
              <w:t>må program</w:t>
            </w:r>
            <w:r w:rsidR="001B4543">
              <w:rPr>
                <w:lang w:val="nb-NO"/>
              </w:rPr>
              <w:t>m</w:t>
            </w:r>
            <w:r w:rsidR="003873EE">
              <w:rPr>
                <w:lang w:val="nb-NO"/>
              </w:rPr>
              <w:t>eres.</w:t>
            </w:r>
            <w:del w:id="7" w:author="Harald Taxt Walnum" w:date="2022-09-16T11:26:00Z">
              <w:r w:rsidR="003873EE" w:rsidDel="000322AF">
                <w:rPr>
                  <w:lang w:val="nb-NO"/>
                </w:rPr>
                <w:delText xml:space="preserve"> Dette kan være omfattende k</w:delText>
              </w:r>
              <w:r w:rsidR="00776DCD" w:rsidDel="000322AF">
                <w:rPr>
                  <w:lang w:val="nb-NO"/>
                </w:rPr>
                <w:delText>omplisert og tidskrevende</w:delText>
              </w:r>
            </w:del>
            <w:r w:rsidR="00776DCD">
              <w:rPr>
                <w:lang w:val="nb-NO"/>
              </w:rPr>
              <w:t xml:space="preserve">. </w:t>
            </w:r>
            <w:ins w:id="8" w:author="Harald Taxt Walnum" w:date="2022-09-16T11:26:00Z">
              <w:r w:rsidR="000322AF">
                <w:rPr>
                  <w:lang w:val="nb-NO"/>
                </w:rPr>
                <w:t>Batteriet styrer fortsatt basert på egne algoritmer,</w:t>
              </w:r>
            </w:ins>
            <w:ins w:id="9" w:author="Harald Taxt Walnum" w:date="2022-09-16T11:27:00Z">
              <w:r w:rsidR="000322AF">
                <w:rPr>
                  <w:lang w:val="nb-NO"/>
                </w:rPr>
                <w:t xml:space="preserve"> men </w:t>
              </w:r>
              <w:proofErr w:type="spellStart"/>
              <w:r w:rsidR="000322AF">
                <w:rPr>
                  <w:lang w:val="nb-NO"/>
                </w:rPr>
                <w:t>setpunkter</w:t>
              </w:r>
              <w:proofErr w:type="spellEnd"/>
              <w:r w:rsidR="000322AF">
                <w:rPr>
                  <w:lang w:val="nb-NO"/>
                </w:rPr>
                <w:t xml:space="preserve">/terskelverdier kan settes fra SD. Data fra batteriet (energi </w:t>
              </w:r>
              <w:proofErr w:type="gramStart"/>
              <w:r w:rsidR="000322AF">
                <w:rPr>
                  <w:lang w:val="nb-NO"/>
                </w:rPr>
                <w:t>inn  og</w:t>
              </w:r>
              <w:proofErr w:type="gramEnd"/>
              <w:r w:rsidR="000322AF">
                <w:rPr>
                  <w:lang w:val="nb-NO"/>
                </w:rPr>
                <w:t xml:space="preserve"> ut, State </w:t>
              </w:r>
              <w:proofErr w:type="spellStart"/>
              <w:r w:rsidR="000322AF">
                <w:rPr>
                  <w:lang w:val="nb-NO"/>
                </w:rPr>
                <w:t>of</w:t>
              </w:r>
              <w:proofErr w:type="spellEnd"/>
              <w:r w:rsidR="000322AF">
                <w:rPr>
                  <w:lang w:val="nb-NO"/>
                </w:rPr>
                <w:t xml:space="preserve"> Charge etc.. kan viser i SD)</w:t>
              </w:r>
              <w:commentRangeEnd w:id="5"/>
              <w:r w:rsidR="000322AF">
                <w:rPr>
                  <w:rStyle w:val="CommentReference"/>
                </w:rPr>
                <w:commentReference w:id="5"/>
              </w:r>
            </w:ins>
          </w:p>
          <w:p w14:paraId="37B685BE" w14:textId="152BBED1" w:rsidR="00776DCD" w:rsidRPr="00776DCD" w:rsidRDefault="00776DCD" w:rsidP="00776DCD">
            <w:pPr>
              <w:rPr>
                <w:lang w:val="nb-NO"/>
              </w:rPr>
            </w:pPr>
            <w:r>
              <w:rPr>
                <w:lang w:val="nb-NO"/>
              </w:rPr>
              <w:t xml:space="preserve">Bærum kommune skal få tilsendt </w:t>
            </w:r>
            <w:r w:rsidR="001B4543">
              <w:rPr>
                <w:lang w:val="nb-NO"/>
              </w:rPr>
              <w:t xml:space="preserve">mer informasjon fra </w:t>
            </w:r>
            <w:proofErr w:type="spellStart"/>
            <w:r w:rsidR="001B4543">
              <w:rPr>
                <w:lang w:val="nb-NO"/>
              </w:rPr>
              <w:t>Bluetec</w:t>
            </w:r>
            <w:proofErr w:type="spellEnd"/>
            <w:r w:rsidR="001B4543">
              <w:rPr>
                <w:lang w:val="nb-NO"/>
              </w:rPr>
              <w:t xml:space="preserve"> om dette. </w:t>
            </w:r>
          </w:p>
        </w:tc>
        <w:tc>
          <w:tcPr>
            <w:tcW w:w="3119" w:type="dxa"/>
            <w:vAlign w:val="center"/>
          </w:tcPr>
          <w:p w14:paraId="70358896" w14:textId="4BCC7F9D" w:rsidR="0064008B" w:rsidRPr="00B92B78" w:rsidRDefault="00776DCD" w:rsidP="006A6177">
            <w:pPr>
              <w:rPr>
                <w:lang w:val="nb-NO"/>
              </w:rPr>
            </w:pPr>
            <w:r>
              <w:rPr>
                <w:lang w:val="nb-NO"/>
              </w:rPr>
              <w:t xml:space="preserve">Bærum </w:t>
            </w:r>
            <w:r w:rsidR="001B4543">
              <w:rPr>
                <w:lang w:val="nb-NO"/>
              </w:rPr>
              <w:t>kommune</w:t>
            </w:r>
            <w:r>
              <w:rPr>
                <w:lang w:val="nb-NO"/>
              </w:rPr>
              <w:t xml:space="preserve"> </w:t>
            </w:r>
            <w:r w:rsidR="001B4543">
              <w:rPr>
                <w:lang w:val="nb-NO"/>
              </w:rPr>
              <w:t>videreformidler informasjon om batteri styring til SINTEF</w:t>
            </w:r>
            <w:r>
              <w:rPr>
                <w:lang w:val="nb-NO"/>
              </w:rPr>
              <w:t xml:space="preserve"> </w:t>
            </w:r>
          </w:p>
        </w:tc>
      </w:tr>
    </w:tbl>
    <w:p w14:paraId="2CFBC9CD" w14:textId="77777777" w:rsidR="0067026D" w:rsidRPr="00D368EE" w:rsidRDefault="0067026D" w:rsidP="006A6177">
      <w:pPr>
        <w:rPr>
          <w:lang w:val="nb-NO"/>
        </w:rPr>
      </w:pPr>
    </w:p>
    <w:sectPr w:rsidR="0067026D" w:rsidRPr="00D368EE" w:rsidSect="00D0039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2693" w:right="1304" w:bottom="1134" w:left="1304" w:header="709" w:footer="454" w:gutter="0"/>
      <w:cols w:space="708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Harald Taxt Walnum" w:date="2022-09-16T11:22:00Z" w:initials="HTW">
    <w:p w14:paraId="59FE7671" w14:textId="234DE59B" w:rsidR="000322AF" w:rsidRPr="000322AF" w:rsidRDefault="000322AF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0322AF">
        <w:rPr>
          <w:lang w:val="nb-NO"/>
        </w:rPr>
        <w:t xml:space="preserve">Dette gjelder kun til </w:t>
      </w:r>
      <w:proofErr w:type="spellStart"/>
      <w:r w:rsidRPr="000322AF">
        <w:rPr>
          <w:lang w:val="nb-NO"/>
        </w:rPr>
        <w:t>Advanticsys</w:t>
      </w:r>
      <w:proofErr w:type="spellEnd"/>
      <w:r w:rsidRPr="000322AF">
        <w:rPr>
          <w:lang w:val="nb-NO"/>
        </w:rPr>
        <w:t>,</w:t>
      </w:r>
      <w:r>
        <w:rPr>
          <w:lang w:val="nb-NO"/>
        </w:rPr>
        <w:t xml:space="preserve"> ikke SINTEF?</w:t>
      </w:r>
    </w:p>
  </w:comment>
  <w:comment w:id="5" w:author="Harald Taxt Walnum" w:date="2022-09-16T11:27:00Z" w:initials="HTW">
    <w:p w14:paraId="019291AF" w14:textId="02BA2995" w:rsidR="000322AF" w:rsidRPr="000322AF" w:rsidRDefault="000322AF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0322AF">
        <w:rPr>
          <w:lang w:val="nb-NO"/>
        </w:rPr>
        <w:t>Tror det var dette vi b</w:t>
      </w:r>
      <w:r>
        <w:rPr>
          <w:lang w:val="nb-NO"/>
        </w:rPr>
        <w:t>le enige om at var alternativene, men ikke helt sikker. 2 er det beste alternativet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FE7671" w15:done="0"/>
  <w15:commentEx w15:paraId="019291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EDADE" w16cex:dateUtc="2022-09-16T09:22:00Z"/>
  <w16cex:commentExtensible w16cex:durableId="26CEDC3C" w16cex:dateUtc="2022-09-1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FE7671" w16cid:durableId="26CEDADE"/>
  <w16cid:commentId w16cid:paraId="019291AF" w16cid:durableId="26CEDC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F6B75" w14:textId="77777777" w:rsidR="00954C2A" w:rsidRDefault="00954C2A" w:rsidP="004763F6">
      <w:r>
        <w:separator/>
      </w:r>
    </w:p>
  </w:endnote>
  <w:endnote w:type="continuationSeparator" w:id="0">
    <w:p w14:paraId="0A7EBCA6" w14:textId="77777777" w:rsidR="00954C2A" w:rsidRDefault="00954C2A" w:rsidP="0047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NTE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DFD5" w14:textId="77777777" w:rsidR="00B33A14" w:rsidRDefault="00B33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ashed" w:sz="4" w:space="0" w:color="A19589"/>
        <w:bottom w:val="dashed" w:sz="4" w:space="0" w:color="A19589"/>
      </w:tblBorders>
      <w:tblLook w:val="04A0" w:firstRow="1" w:lastRow="0" w:firstColumn="1" w:lastColumn="0" w:noHBand="0" w:noVBand="1"/>
    </w:tblPr>
    <w:tblGrid>
      <w:gridCol w:w="8141"/>
      <w:gridCol w:w="1157"/>
    </w:tblGrid>
    <w:tr w:rsidR="00D54407" w:rsidRPr="00E61EF6" w14:paraId="1CCA10FA" w14:textId="77777777" w:rsidTr="00A26663">
      <w:trPr>
        <w:cantSplit/>
        <w:trHeight w:hRule="exact" w:val="624"/>
      </w:trPr>
      <w:tc>
        <w:tcPr>
          <w:tcW w:w="4378" w:type="pct"/>
        </w:tcPr>
        <w:p w14:paraId="64961C64" w14:textId="77777777" w:rsidR="00D54407" w:rsidRDefault="00885577" w:rsidP="00D54407">
          <w:pPr>
            <w:pStyle w:val="xSkjemaTittelFooter"/>
          </w:pPr>
          <w:sdt>
            <w:sdtPr>
              <w:rPr>
                <w:caps w:val="0"/>
              </w:rPr>
              <w:alias w:val="Translations.ProjectNoFileCode"/>
              <w:tag w:val="{&quot;templafy&quot;:{&quot;id&quot;:&quot;8cb32604-8327-4ed7-b0a3-0d41f9f089a4&quot;}}"/>
              <w:id w:val="463933681"/>
              <w:placeholder>
                <w:docPart w:val="183639BFB43E438BBE750D3031D85EC9"/>
              </w:placeholder>
            </w:sdtPr>
            <w:sdtEndPr/>
            <w:sdtContent>
              <w:r w:rsidR="00B529C9">
                <w:t>Prosjektnummer / Referanse</w:t>
              </w:r>
            </w:sdtContent>
          </w:sdt>
        </w:p>
        <w:sdt>
          <w:sdtPr>
            <w:alias w:val="Form.ProjectNO"/>
            <w:tag w:val="{&quot;templafy&quot;:{&quot;id&quot;:&quot;ff794d18-0ef5-4516-869c-4bd1a49dc7f4&quot;}}"/>
            <w:id w:val="1156189882"/>
            <w:placeholder>
              <w:docPart w:val="183639BFB43E438BBE750D3031D85EC9"/>
            </w:placeholder>
          </w:sdtPr>
          <w:sdtEndPr/>
          <w:sdtContent>
            <w:p w14:paraId="6DCC192B" w14:textId="77777777" w:rsidR="00637D72" w:rsidRDefault="00F96969">
              <w:pPr>
                <w:pStyle w:val="xSkjemaTekstFooter"/>
              </w:pPr>
              <w:r>
                <w:t>Cultural E</w:t>
              </w:r>
            </w:p>
          </w:sdtContent>
        </w:sdt>
        <w:p w14:paraId="49EE7597" w14:textId="77777777" w:rsidR="00D54407" w:rsidRPr="00264666" w:rsidRDefault="00D54407" w:rsidP="00D54407">
          <w:pPr>
            <w:pStyle w:val="xSkjemaTittelFooter"/>
          </w:pPr>
        </w:p>
        <w:p w14:paraId="5C21FC25" w14:textId="77777777" w:rsidR="00D54407" w:rsidRPr="00094FF3" w:rsidRDefault="00D54407" w:rsidP="00D54407">
          <w:pPr>
            <w:rPr>
              <w:color w:val="A19589"/>
              <w:sz w:val="15"/>
              <w:szCs w:val="15"/>
            </w:rPr>
          </w:pPr>
        </w:p>
      </w:tc>
      <w:tc>
        <w:tcPr>
          <w:tcW w:w="622" w:type="pct"/>
          <w:vAlign w:val="center"/>
        </w:tcPr>
        <w:p w14:paraId="1ED2EC90" w14:textId="77777777" w:rsidR="00D54407" w:rsidRPr="00E71F3D" w:rsidRDefault="00D54407" w:rsidP="00D54407">
          <w:pPr>
            <w:pStyle w:val="xSkjemaFooterSidetall"/>
            <w:rPr>
              <w:sz w:val="20"/>
              <w:szCs w:val="20"/>
            </w:rPr>
          </w:pPr>
          <w:r w:rsidRPr="00E71F3D">
            <w:rPr>
              <w:sz w:val="20"/>
              <w:szCs w:val="20"/>
            </w:rPr>
            <w:fldChar w:fldCharType="begin"/>
          </w:r>
          <w:r w:rsidRPr="00E71F3D">
            <w:rPr>
              <w:sz w:val="20"/>
              <w:szCs w:val="20"/>
            </w:rPr>
            <w:instrText xml:space="preserve"> PAGE </w:instrText>
          </w:r>
          <w:r w:rsidRPr="00E71F3D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E71F3D">
            <w:rPr>
              <w:sz w:val="20"/>
              <w:szCs w:val="20"/>
            </w:rPr>
            <w:fldChar w:fldCharType="end"/>
          </w:r>
          <w:r w:rsidRPr="00E71F3D">
            <w:rPr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Translations.Of"/>
              <w:tag w:val="{&quot;templafy&quot;:{&quot;id&quot;:&quot;12078ea6-d942-43d9-8513-a91d40666726&quot;}}"/>
              <w:id w:val="1210845459"/>
              <w:placeholder>
                <w:docPart w:val="6384DC996CC54838A6FF25CC9AFCDB4E"/>
              </w:placeholder>
            </w:sdtPr>
            <w:sdtEndPr/>
            <w:sdtContent>
              <w:proofErr w:type="spellStart"/>
              <w:r>
                <w:t>av</w:t>
              </w:r>
              <w:proofErr w:type="spellEnd"/>
            </w:sdtContent>
          </w:sdt>
          <w:r w:rsidRPr="00E71F3D">
            <w:rPr>
              <w:sz w:val="20"/>
              <w:szCs w:val="20"/>
            </w:rPr>
            <w:t xml:space="preserve"> </w:t>
          </w:r>
          <w:r w:rsidRPr="00E71F3D">
            <w:rPr>
              <w:sz w:val="20"/>
              <w:szCs w:val="20"/>
            </w:rPr>
            <w:fldChar w:fldCharType="begin"/>
          </w:r>
          <w:r w:rsidRPr="00E71F3D">
            <w:rPr>
              <w:sz w:val="20"/>
              <w:szCs w:val="20"/>
            </w:rPr>
            <w:instrText xml:space="preserve"> NUMPAGES </w:instrText>
          </w:r>
          <w:r w:rsidRPr="00E71F3D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E71F3D">
            <w:rPr>
              <w:sz w:val="20"/>
              <w:szCs w:val="20"/>
            </w:rPr>
            <w:fldChar w:fldCharType="end"/>
          </w:r>
        </w:p>
      </w:tc>
    </w:tr>
  </w:tbl>
  <w:p w14:paraId="0EFA174C" w14:textId="77777777" w:rsidR="001A763E" w:rsidRPr="00D54407" w:rsidRDefault="001A763E" w:rsidP="00D544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dashed" w:sz="4" w:space="0" w:color="A19589"/>
        <w:bottom w:val="dashed" w:sz="4" w:space="0" w:color="A19589"/>
      </w:tblBorders>
      <w:tblLook w:val="04A0" w:firstRow="1" w:lastRow="0" w:firstColumn="1" w:lastColumn="0" w:noHBand="0" w:noVBand="1"/>
    </w:tblPr>
    <w:tblGrid>
      <w:gridCol w:w="8141"/>
      <w:gridCol w:w="1157"/>
    </w:tblGrid>
    <w:tr w:rsidR="001A763E" w:rsidRPr="00E61EF6" w14:paraId="3E37D866" w14:textId="77777777" w:rsidTr="00A26663">
      <w:trPr>
        <w:cantSplit/>
        <w:trHeight w:hRule="exact" w:val="624"/>
      </w:trPr>
      <w:tc>
        <w:tcPr>
          <w:tcW w:w="4378" w:type="pct"/>
        </w:tcPr>
        <w:p w14:paraId="6774B571" w14:textId="77777777" w:rsidR="001A763E" w:rsidRDefault="00885577" w:rsidP="001A763E">
          <w:pPr>
            <w:pStyle w:val="xSkjemaTittelFooter"/>
          </w:pPr>
          <w:sdt>
            <w:sdtPr>
              <w:rPr>
                <w:caps w:val="0"/>
              </w:rPr>
              <w:alias w:val="Translations.ProjectNoFileCode"/>
              <w:tag w:val="{&quot;templafy&quot;:{&quot;id&quot;:&quot;e84cff88-c6c1-4091-9676-ab5e7c5916e5&quot;}}"/>
              <w:id w:val="-2032400737"/>
              <w:placeholder>
                <w:docPart w:val="4152F49ABEF943A081851E2CB55210DA"/>
              </w:placeholder>
            </w:sdtPr>
            <w:sdtEndPr/>
            <w:sdtContent>
              <w:r w:rsidR="00B529C9">
                <w:t>Prosjektnummer / Referanse</w:t>
              </w:r>
            </w:sdtContent>
          </w:sdt>
        </w:p>
        <w:sdt>
          <w:sdtPr>
            <w:alias w:val="Form.ProjectNO"/>
            <w:tag w:val="{&quot;templafy&quot;:{&quot;id&quot;:&quot;212ca608-0626-4200-b00b-b5c6ebdac701&quot;}}"/>
            <w:id w:val="-100882031"/>
            <w:placeholder>
              <w:docPart w:val="4152F49ABEF943A081851E2CB55210DA"/>
            </w:placeholder>
          </w:sdtPr>
          <w:sdtEndPr/>
          <w:sdtContent>
            <w:p w14:paraId="0361A9E3" w14:textId="77777777" w:rsidR="00637D72" w:rsidRDefault="00F96969">
              <w:pPr>
                <w:pStyle w:val="xSkjemaTekstFooter"/>
              </w:pPr>
              <w:r>
                <w:t>Cultural E</w:t>
              </w:r>
            </w:p>
          </w:sdtContent>
        </w:sdt>
        <w:p w14:paraId="54BF2A47" w14:textId="77777777" w:rsidR="001A763E" w:rsidRPr="00264666" w:rsidRDefault="001A763E" w:rsidP="001A763E">
          <w:pPr>
            <w:pStyle w:val="xSkjemaTittelFooter"/>
          </w:pPr>
        </w:p>
        <w:p w14:paraId="44C5C434" w14:textId="77777777" w:rsidR="001A763E" w:rsidRPr="00094FF3" w:rsidRDefault="001A763E" w:rsidP="001A763E">
          <w:pPr>
            <w:rPr>
              <w:color w:val="A19589"/>
              <w:sz w:val="15"/>
              <w:szCs w:val="15"/>
            </w:rPr>
          </w:pPr>
        </w:p>
      </w:tc>
      <w:tc>
        <w:tcPr>
          <w:tcW w:w="622" w:type="pct"/>
          <w:vAlign w:val="center"/>
        </w:tcPr>
        <w:p w14:paraId="7204D3A2" w14:textId="77777777" w:rsidR="001A763E" w:rsidRPr="00E71F3D" w:rsidRDefault="001A763E" w:rsidP="001A763E">
          <w:pPr>
            <w:pStyle w:val="xSkjemaFooterSidetall"/>
            <w:rPr>
              <w:sz w:val="20"/>
              <w:szCs w:val="20"/>
            </w:rPr>
          </w:pPr>
          <w:r w:rsidRPr="00E71F3D">
            <w:rPr>
              <w:sz w:val="20"/>
              <w:szCs w:val="20"/>
            </w:rPr>
            <w:fldChar w:fldCharType="begin"/>
          </w:r>
          <w:r w:rsidRPr="00E71F3D">
            <w:rPr>
              <w:sz w:val="20"/>
              <w:szCs w:val="20"/>
            </w:rPr>
            <w:instrText xml:space="preserve"> PAGE </w:instrText>
          </w:r>
          <w:r w:rsidRPr="00E71F3D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E71F3D">
            <w:rPr>
              <w:sz w:val="20"/>
              <w:szCs w:val="20"/>
            </w:rPr>
            <w:fldChar w:fldCharType="end"/>
          </w:r>
          <w:r w:rsidRPr="00E71F3D">
            <w:rPr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Translations.Of"/>
              <w:tag w:val="{&quot;templafy&quot;:{&quot;id&quot;:&quot;6358a74d-1bdf-4116-9d19-04ef88ddaf49&quot;}}"/>
              <w:id w:val="-1547065612"/>
              <w:placeholder>
                <w:docPart w:val="CC9ECBED6383457882553AB84940AB56"/>
              </w:placeholder>
            </w:sdtPr>
            <w:sdtEndPr/>
            <w:sdtContent>
              <w:proofErr w:type="spellStart"/>
              <w:r>
                <w:t>av</w:t>
              </w:r>
              <w:proofErr w:type="spellEnd"/>
            </w:sdtContent>
          </w:sdt>
          <w:r w:rsidRPr="00E71F3D">
            <w:rPr>
              <w:sz w:val="20"/>
              <w:szCs w:val="20"/>
            </w:rPr>
            <w:t xml:space="preserve"> </w:t>
          </w:r>
          <w:r w:rsidRPr="00E71F3D">
            <w:rPr>
              <w:sz w:val="20"/>
              <w:szCs w:val="20"/>
            </w:rPr>
            <w:fldChar w:fldCharType="begin"/>
          </w:r>
          <w:r w:rsidRPr="00E71F3D">
            <w:rPr>
              <w:sz w:val="20"/>
              <w:szCs w:val="20"/>
            </w:rPr>
            <w:instrText xml:space="preserve"> NUMPAGES </w:instrText>
          </w:r>
          <w:r w:rsidRPr="00E71F3D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E71F3D">
            <w:rPr>
              <w:sz w:val="20"/>
              <w:szCs w:val="20"/>
            </w:rPr>
            <w:fldChar w:fldCharType="end"/>
          </w:r>
        </w:p>
      </w:tc>
    </w:tr>
  </w:tbl>
  <w:p w14:paraId="7F75A647" w14:textId="77777777" w:rsidR="001A763E" w:rsidRDefault="001A7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152E" w14:textId="77777777" w:rsidR="00954C2A" w:rsidRDefault="00954C2A" w:rsidP="004763F6">
      <w:r>
        <w:separator/>
      </w:r>
    </w:p>
  </w:footnote>
  <w:footnote w:type="continuationSeparator" w:id="0">
    <w:p w14:paraId="648503DC" w14:textId="77777777" w:rsidR="00954C2A" w:rsidRDefault="00954C2A" w:rsidP="00476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86E7" w14:textId="77777777" w:rsidR="00B33A14" w:rsidRDefault="00B33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6F04" w14:textId="77777777" w:rsidR="00C744B3" w:rsidRDefault="00D00394">
    <w:pPr>
      <w:pStyle w:val="Header"/>
    </w:pPr>
    <w:r w:rsidRPr="00DF758E">
      <w:rPr>
        <w:noProof/>
      </w:rPr>
      <w:drawing>
        <wp:anchor distT="0" distB="0" distL="114300" distR="114300" simplePos="0" relativeHeight="251662336" behindDoc="1" locked="0" layoutInCell="1" allowOverlap="1" wp14:anchorId="109088A3" wp14:editId="13D69A87">
          <wp:simplePos x="0" y="0"/>
          <wp:positionH relativeFrom="column">
            <wp:posOffset>0</wp:posOffset>
          </wp:positionH>
          <wp:positionV relativeFrom="page">
            <wp:posOffset>0</wp:posOffset>
          </wp:positionV>
          <wp:extent cx="1098000" cy="1303200"/>
          <wp:effectExtent l="0" t="0" r="6985" b="0"/>
          <wp:wrapNone/>
          <wp:docPr id="3" name="Graphic 13">
            <a:extLst xmlns:a="http://schemas.openxmlformats.org/drawingml/2006/main">
              <a:ext uri="{FF2B5EF4-FFF2-40B4-BE49-F238E27FC236}">
                <a16:creationId xmlns:a16="http://schemas.microsoft.com/office/drawing/2014/main" id="{734540D3-19D1-4343-B2B9-64CF5617C5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phic 13">
                    <a:extLst>
                      <a:ext uri="{FF2B5EF4-FFF2-40B4-BE49-F238E27FC236}">
                        <a16:creationId xmlns:a16="http://schemas.microsoft.com/office/drawing/2014/main" id="{734540D3-19D1-4343-B2B9-64CF5617C5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000" cy="13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423C" w14:textId="77777777" w:rsidR="009676FC" w:rsidRDefault="009676FC" w:rsidP="009676FC">
    <w:pPr>
      <w:pStyle w:val="Header"/>
      <w:rPr>
        <w:szCs w:val="22"/>
        <w:lang w:val="nb-NO"/>
      </w:rPr>
    </w:pPr>
    <w:r>
      <w:rPr>
        <w:noProof/>
        <w:szCs w:val="22"/>
        <w:lang w:val="nb-NO"/>
      </w:rPr>
      <w:drawing>
        <wp:anchor distT="0" distB="0" distL="114300" distR="114300" simplePos="0" relativeHeight="251665408" behindDoc="1" locked="0" layoutInCell="1" allowOverlap="1" wp14:anchorId="2AF2E132" wp14:editId="42B5FED3">
          <wp:simplePos x="0" y="0"/>
          <wp:positionH relativeFrom="column">
            <wp:posOffset>0</wp:posOffset>
          </wp:positionH>
          <wp:positionV relativeFrom="page">
            <wp:posOffset>0</wp:posOffset>
          </wp:positionV>
          <wp:extent cx="1097915" cy="1304290"/>
          <wp:effectExtent l="0" t="0" r="6985" b="0"/>
          <wp:wrapNone/>
          <wp:docPr id="4" name="Grafikk 4">
            <a:extLst xmlns:a="http://schemas.openxmlformats.org/drawingml/2006/main">
              <a:ext uri="{FF2B5EF4-FFF2-40B4-BE49-F238E27FC236}">
                <a16:creationId xmlns:a16="http://schemas.microsoft.com/office/drawing/2014/main" id="{734540D3-19D1-4343-B2B9-64CF5617C5FD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phic 13">
                    <a:extLst>
                      <a:ext uri="{FF2B5EF4-FFF2-40B4-BE49-F238E27FC236}">
                        <a16:creationId xmlns:a16="http://schemas.microsoft.com/office/drawing/2014/main" id="{734540D3-19D1-4343-B2B9-64CF5617C5FD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915" cy="1303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22"/>
        <w:lang w:val="nb-N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DBF50" wp14:editId="53A15806">
              <wp:simplePos x="0" y="0"/>
              <wp:positionH relativeFrom="column">
                <wp:posOffset>4300220</wp:posOffset>
              </wp:positionH>
              <wp:positionV relativeFrom="paragraph">
                <wp:posOffset>20955</wp:posOffset>
              </wp:positionV>
              <wp:extent cx="1828800" cy="2059305"/>
              <wp:effectExtent l="0" t="0" r="0" b="0"/>
              <wp:wrapNone/>
              <wp:docPr id="1" name="Tekstbok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2059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bookmarkStart w:id="10" w:name="_Hlk56495270"/>
                        <w:bookmarkStart w:id="11" w:name="_Hlk56495271"/>
                        <w:bookmarkStart w:id="12" w:name="_Hlk56495291"/>
                        <w:bookmarkStart w:id="13" w:name="_Hlk56495292"/>
                        <w:bookmarkStart w:id="14" w:name="_Hlk56495302"/>
                        <w:bookmarkStart w:id="15" w:name="_Hlk56495303"/>
                        <w:bookmarkStart w:id="16" w:name="_Hlk56495334"/>
                        <w:bookmarkStart w:id="17" w:name="_Hlk56495335"/>
                        <w:bookmarkStart w:id="18" w:name="_Hlk56495344"/>
                        <w:bookmarkStart w:id="19" w:name="_Hlk56495345"/>
                        <w:bookmarkStart w:id="20" w:name="_Hlk56495354"/>
                        <w:bookmarkStart w:id="21" w:name="_Hlk56495355"/>
                        <w:p w14:paraId="6FBAB099" w14:textId="77777777" w:rsidR="009676FC" w:rsidRDefault="00885577" w:rsidP="009676FC">
                          <w:pPr>
                            <w:pStyle w:val="xInf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UserProfile.Group.Institutt"/>
                              <w:tag w:val="{&quot;templafy&quot;:{&quot;id&quot;:&quot;b4caae37-ed0a-4efe-bdad-993cda4802f6&quot;}}"/>
                              <w:id w:val="-940370958"/>
                              <w:placeholder>
                                <w:docPart w:val="3F8F89235CE841069C4B15D1661E36D0"/>
                              </w:placeholder>
                            </w:sdtPr>
                            <w:sdtEndPr/>
                            <w:sdtContent>
                              <w:r w:rsidR="00B529C9">
                                <w:t>SINTEF Community</w:t>
                              </w:r>
                            </w:sdtContent>
                          </w:sdt>
                          <w:r w:rsidR="009676FC">
                            <w:rPr>
                              <w:noProof/>
                            </w:rPr>
                            <w:br/>
                          </w:r>
                          <w:sdt>
                            <w:sdtPr>
                              <w:rPr>
                                <w:noProof/>
                              </w:rPr>
                              <w:alias w:val="Translations.PostalAddress"/>
                              <w:tag w:val="{&quot;templafy&quot;:{&quot;id&quot;:&quot;a5b39986-000e-4945-800f-2071255a6ef3&quot;}}"/>
                              <w:id w:val="288177533"/>
                              <w:placeholder>
                                <w:docPart w:val="3F8F89235CE841069C4B15D1661E36D0"/>
                              </w:placeholder>
                            </w:sdtPr>
                            <w:sdtEndPr/>
                            <w:sdtContent>
                              <w:r w:rsidR="00B529C9">
                                <w:t>Postadresse</w:t>
                              </w:r>
                            </w:sdtContent>
                          </w:sdt>
                          <w:r w:rsidR="009676FC">
                            <w:rPr>
                              <w:noProof/>
                            </w:rPr>
                            <w:t>:</w:t>
                          </w:r>
                          <w:r w:rsidR="009676FC">
                            <w:rPr>
                              <w:noProof/>
                            </w:rPr>
                            <w:br/>
                          </w:r>
                          <w:bookmarkStart w:id="22" w:name="BookmarkPostadresse1"/>
                          <w:bookmarkEnd w:id="22"/>
                          <w:sdt>
                            <w:sdtPr>
                              <w:rPr>
                                <w:noProof/>
                              </w:rPr>
                              <w:alias w:val="UserProfile.Address"/>
                              <w:tag w:val="{&quot;templafy&quot;:{&quot;id&quot;:&quot;e50e46a0-cd74-42e7-a6a0-bdce61f72483&quot;}}"/>
                              <w:id w:val="-1503423238"/>
                              <w:placeholder>
                                <w:docPart w:val="3F8F89235CE841069C4B15D1661E36D0"/>
                              </w:placeholder>
                            </w:sdtPr>
                            <w:sdtEndPr/>
                            <w:sdtContent>
                              <w:r w:rsidR="00B529C9">
                                <w:t>Postboks 124 Blindern</w:t>
                              </w:r>
                            </w:sdtContent>
                          </w:sdt>
                          <w:r w:rsidR="009676FC">
                            <w:rPr>
                              <w:noProof/>
                            </w:rPr>
                            <w:br/>
                          </w:r>
                          <w:bookmarkStart w:id="23" w:name="BookmarkPostNrSted"/>
                          <w:bookmarkEnd w:id="23"/>
                          <w:sdt>
                            <w:sdtPr>
                              <w:rPr>
                                <w:noProof/>
                              </w:rPr>
                              <w:alias w:val="UserProfile.ZipCity"/>
                              <w:tag w:val="{&quot;templafy&quot;:{&quot;id&quot;:&quot;06122d05-c446-474d-8c6d-b96a0ffcd1de&quot;}}"/>
                              <w:id w:val="39259410"/>
                              <w:placeholder>
                                <w:docPart w:val="3F8F89235CE841069C4B15D1661E36D0"/>
                              </w:placeholder>
                            </w:sdtPr>
                            <w:sdtEndPr/>
                            <w:sdtContent>
                              <w:r w:rsidR="00B529C9">
                                <w:t>0314 Oslo</w:t>
                              </w:r>
                            </w:sdtContent>
                          </w:sdt>
                          <w:r w:rsidR="009676FC">
                            <w:rPr>
                              <w:noProof/>
                            </w:rPr>
                            <w:t xml:space="preserve"> </w:t>
                          </w:r>
                        </w:p>
                        <w:bookmarkStart w:id="24" w:name="BookmarkVisitaddress1"/>
                        <w:bookmarkStart w:id="25" w:name="BookmarkVisitpostnrsted"/>
                        <w:bookmarkStart w:id="26" w:name="BookmarkTelesentrbord"/>
                        <w:bookmarkStart w:id="27" w:name="BookmarkDirekteinnvalg"/>
                        <w:bookmarkEnd w:id="24"/>
                        <w:bookmarkEnd w:id="25"/>
                        <w:bookmarkEnd w:id="26"/>
                        <w:bookmarkEnd w:id="27"/>
                        <w:p w14:paraId="6815D64A" w14:textId="77777777" w:rsidR="009676FC" w:rsidRDefault="00885577" w:rsidP="009676FC">
                          <w:pPr>
                            <w:pStyle w:val="xInf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Translations.Switchboard"/>
                              <w:tag w:val="{&quot;templafy&quot;:{&quot;id&quot;:&quot;ded4b7e0-ec5c-4689-aa44-1f020d5a0432&quot;}}"/>
                              <w:id w:val="1180234890"/>
                            </w:sdtPr>
                            <w:sdtEndPr/>
                            <w:sdtContent>
                              <w:r w:rsidR="00B529C9">
                                <w:rPr>
                                  <w:noProof/>
                                </w:rPr>
                                <w:t>Sentralbord</w:t>
                              </w:r>
                            </w:sdtContent>
                          </w:sdt>
                          <w:r w:rsidR="009676FC">
                            <w:rPr>
                              <w:noProof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UserProfile.Group.Sentralbord"/>
                              <w:tag w:val="{&quot;templafy&quot;:{&quot;id&quot;:&quot;2ae9b12a-57a3-4b52-9f10-ea1a0806cae3&quot;}}"/>
                              <w:id w:val="1783070849"/>
                              <w:placeholder>
                                <w:docPart w:val="3F8F89235CE841069C4B15D1661E36D0"/>
                              </w:placeholder>
                            </w:sdtPr>
                            <w:sdtEndPr/>
                            <w:sdtContent>
                              <w:r w:rsidR="00B529C9">
                                <w:t>40005100</w:t>
                              </w:r>
                            </w:sdtContent>
                          </w:sdt>
                        </w:p>
                        <w:bookmarkStart w:id="28" w:name="BookmarkSentrepostmottak"/>
                        <w:bookmarkEnd w:id="28"/>
                        <w:p w14:paraId="28CAC6B3" w14:textId="77777777" w:rsidR="009676FC" w:rsidRDefault="00885577" w:rsidP="009676FC">
                          <w:pPr>
                            <w:pStyle w:val="xInfo"/>
                            <w:rPr>
                              <w:noProof/>
                              <w:lang w:val="en-US"/>
                            </w:rPr>
                          </w:pPr>
                          <w:sdt>
                            <w:sdtPr>
                              <w:rPr>
                                <w:noProof/>
                                <w:lang w:val="en-US"/>
                              </w:rPr>
                              <w:alias w:val="UserProfile.Group.Institutt kontaktepost"/>
                              <w:tag w:val="{&quot;templafy&quot;:{&quot;id&quot;:&quot;99b8b978-1148-4fc6-b07e-9c47a629d6fe&quot;}}"/>
                              <w:id w:val="1181927257"/>
                              <w:placeholder>
                                <w:docPart w:val="3F8F89235CE841069C4B15D1661E36D0"/>
                              </w:placeholder>
                            </w:sdtPr>
                            <w:sdtEndPr/>
                            <w:sdtContent>
                              <w:r w:rsidR="00B529C9">
                                <w:t>info@sintef.no</w:t>
                              </w:r>
                            </w:sdtContent>
                          </w:sdt>
                          <w:r w:rsidR="009676FC">
                            <w:rPr>
                              <w:noProof/>
                              <w:lang w:val="en-US"/>
                            </w:rPr>
                            <w:br/>
                          </w:r>
                          <w:bookmarkStart w:id="29" w:name="BookmarkWebadresse"/>
                          <w:bookmarkEnd w:id="29"/>
                          <w:r w:rsidR="009676FC">
                            <w:rPr>
                              <w:noProof/>
                              <w:lang w:val="en-US"/>
                            </w:rPr>
                            <w:br/>
                          </w:r>
                          <w:sdt>
                            <w:sdtPr>
                              <w:rPr>
                                <w:noProof/>
                                <w:lang w:val="en-US"/>
                              </w:rPr>
                              <w:alias w:val="Translations.VAT"/>
                              <w:tag w:val="{&quot;templafy&quot;:{&quot;id&quot;:&quot;9fbb6239-15e1-487f-8eb0-a0ec18eb08d1&quot;}}"/>
                              <w:id w:val="673072262"/>
                            </w:sdtPr>
                            <w:sdtEndPr/>
                            <w:sdtContent>
                              <w:r w:rsidR="00B529C9">
                                <w:rPr>
                                  <w:noProof/>
                                  <w:lang w:val="en-US"/>
                                </w:rPr>
                                <w:t>Foretaksregister</w:t>
                              </w:r>
                            </w:sdtContent>
                          </w:sdt>
                          <w:r w:rsidR="009676FC">
                            <w:rPr>
                              <w:noProof/>
                              <w:lang w:val="en-US"/>
                            </w:rPr>
                            <w:t xml:space="preserve">: </w:t>
                          </w:r>
                          <w:bookmarkStart w:id="30" w:name="BookmarkForetaksnr"/>
                          <w:bookmarkEnd w:id="30"/>
                          <w:r w:rsidR="009676FC">
                            <w:rPr>
                              <w:noProof/>
                              <w:lang w:val="en-US"/>
                            </w:rPr>
                            <w:br/>
                          </w:r>
                          <w:sdt>
                            <w:sdtPr>
                              <w:rPr>
                                <w:noProof/>
                                <w:lang w:val="en-US"/>
                              </w:rPr>
                              <w:alias w:val="UserProfile.Group.Org.nr."/>
                              <w:tag w:val="{&quot;templafy&quot;:{&quot;id&quot;:&quot;0816282c-6576-49a2-9e46-bd06c50ffc25&quot;}}"/>
                              <w:id w:val="-190684182"/>
                              <w:placeholder>
                                <w:docPart w:val="3F8F89235CE841069C4B15D1661E36D0"/>
                              </w:placeholder>
                            </w:sdtPr>
                            <w:sdtEndPr/>
                            <w:sdtContent>
                              <w:r w:rsidR="00B529C9">
                                <w:t>NO 919 303 808 MVA</w:t>
                              </w:r>
                            </w:sdtContent>
                          </w:sdt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</w:p>
                      </w:txbxContent>
                    </wps:txbx>
                    <wps:bodyPr rot="0" vert="horz" wrap="square" lIns="91440" tIns="18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DBF50" id="_x0000_t202" coordsize="21600,21600" o:spt="202" path="m,l,21600r21600,l21600,xe">
              <v:stroke joinstyle="miter"/>
              <v:path gradientshapeok="t" o:connecttype="rect"/>
            </v:shapetype>
            <v:shape id="Tekstboks 1" o:spid="_x0000_s1026" type="#_x0000_t202" style="position:absolute;margin-left:338.6pt;margin-top:1.65pt;width:2in;height:16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" stroked="f">
              <v:textbox inset=",.5mm">
                <w:txbxContent>
                  <w:bookmarkStart w:id="31" w:name="_Hlk56495270"/>
                  <w:bookmarkStart w:id="32" w:name="_Hlk56495271"/>
                  <w:bookmarkStart w:id="33" w:name="_Hlk56495291"/>
                  <w:bookmarkStart w:id="34" w:name="_Hlk56495292"/>
                  <w:bookmarkStart w:id="35" w:name="_Hlk56495302"/>
                  <w:bookmarkStart w:id="36" w:name="_Hlk56495303"/>
                  <w:bookmarkStart w:id="37" w:name="_Hlk56495334"/>
                  <w:bookmarkStart w:id="38" w:name="_Hlk56495335"/>
                  <w:bookmarkStart w:id="39" w:name="_Hlk56495344"/>
                  <w:bookmarkStart w:id="40" w:name="_Hlk56495345"/>
                  <w:bookmarkStart w:id="41" w:name="_Hlk56495354"/>
                  <w:bookmarkStart w:id="42" w:name="_Hlk56495355"/>
                  <w:p w14:paraId="6FBAB099" w14:textId="77777777" w:rsidR="009676FC" w:rsidRDefault="00885577" w:rsidP="009676FC">
                    <w:pPr>
                      <w:pStyle w:val="xInf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UserProfile.Group.Institutt"/>
                        <w:tag w:val="{&quot;templafy&quot;:{&quot;id&quot;:&quot;b4caae37-ed0a-4efe-bdad-993cda4802f6&quot;}}"/>
                        <w:id w:val="-940370958"/>
                        <w:placeholder>
                          <w:docPart w:val="3F8F89235CE841069C4B15D1661E36D0"/>
                        </w:placeholder>
                      </w:sdtPr>
                      <w:sdtEndPr/>
                      <w:sdtContent>
                        <w:r w:rsidR="00B529C9">
                          <w:t>SINTEF Community</w:t>
                        </w:r>
                      </w:sdtContent>
                    </w:sdt>
                    <w:r w:rsidR="009676FC">
                      <w:rPr>
                        <w:noProof/>
                      </w:rPr>
                      <w:br/>
                    </w:r>
                    <w:sdt>
                      <w:sdtPr>
                        <w:rPr>
                          <w:noProof/>
                        </w:rPr>
                        <w:alias w:val="Translations.PostalAddress"/>
                        <w:tag w:val="{&quot;templafy&quot;:{&quot;id&quot;:&quot;a5b39986-000e-4945-800f-2071255a6ef3&quot;}}"/>
                        <w:id w:val="288177533"/>
                        <w:placeholder>
                          <w:docPart w:val="3F8F89235CE841069C4B15D1661E36D0"/>
                        </w:placeholder>
                      </w:sdtPr>
                      <w:sdtEndPr/>
                      <w:sdtContent>
                        <w:r w:rsidR="00B529C9">
                          <w:t>Postadresse</w:t>
                        </w:r>
                      </w:sdtContent>
                    </w:sdt>
                    <w:r w:rsidR="009676FC">
                      <w:rPr>
                        <w:noProof/>
                      </w:rPr>
                      <w:t>:</w:t>
                    </w:r>
                    <w:r w:rsidR="009676FC">
                      <w:rPr>
                        <w:noProof/>
                      </w:rPr>
                      <w:br/>
                    </w:r>
                    <w:bookmarkStart w:id="43" w:name="BookmarkPostadresse1"/>
                    <w:bookmarkEnd w:id="43"/>
                    <w:sdt>
                      <w:sdtPr>
                        <w:rPr>
                          <w:noProof/>
                        </w:rPr>
                        <w:alias w:val="UserProfile.Address"/>
                        <w:tag w:val="{&quot;templafy&quot;:{&quot;id&quot;:&quot;e50e46a0-cd74-42e7-a6a0-bdce61f72483&quot;}}"/>
                        <w:id w:val="-1503423238"/>
                        <w:placeholder>
                          <w:docPart w:val="3F8F89235CE841069C4B15D1661E36D0"/>
                        </w:placeholder>
                      </w:sdtPr>
                      <w:sdtEndPr/>
                      <w:sdtContent>
                        <w:r w:rsidR="00B529C9">
                          <w:t>Postboks 124 Blindern</w:t>
                        </w:r>
                      </w:sdtContent>
                    </w:sdt>
                    <w:r w:rsidR="009676FC">
                      <w:rPr>
                        <w:noProof/>
                      </w:rPr>
                      <w:br/>
                    </w:r>
                    <w:bookmarkStart w:id="44" w:name="BookmarkPostNrSted"/>
                    <w:bookmarkEnd w:id="44"/>
                    <w:sdt>
                      <w:sdtPr>
                        <w:rPr>
                          <w:noProof/>
                        </w:rPr>
                        <w:alias w:val="UserProfile.ZipCity"/>
                        <w:tag w:val="{&quot;templafy&quot;:{&quot;id&quot;:&quot;06122d05-c446-474d-8c6d-b96a0ffcd1de&quot;}}"/>
                        <w:id w:val="39259410"/>
                        <w:placeholder>
                          <w:docPart w:val="3F8F89235CE841069C4B15D1661E36D0"/>
                        </w:placeholder>
                      </w:sdtPr>
                      <w:sdtEndPr/>
                      <w:sdtContent>
                        <w:r w:rsidR="00B529C9">
                          <w:t>0314 Oslo</w:t>
                        </w:r>
                      </w:sdtContent>
                    </w:sdt>
                    <w:r w:rsidR="009676FC">
                      <w:rPr>
                        <w:noProof/>
                      </w:rPr>
                      <w:t xml:space="preserve"> </w:t>
                    </w:r>
                  </w:p>
                  <w:bookmarkStart w:id="45" w:name="BookmarkVisitaddress1"/>
                  <w:bookmarkStart w:id="46" w:name="BookmarkVisitpostnrsted"/>
                  <w:bookmarkStart w:id="47" w:name="BookmarkTelesentrbord"/>
                  <w:bookmarkStart w:id="48" w:name="BookmarkDirekteinnvalg"/>
                  <w:bookmarkEnd w:id="45"/>
                  <w:bookmarkEnd w:id="46"/>
                  <w:bookmarkEnd w:id="47"/>
                  <w:bookmarkEnd w:id="48"/>
                  <w:p w14:paraId="6815D64A" w14:textId="77777777" w:rsidR="009676FC" w:rsidRDefault="00885577" w:rsidP="009676FC">
                    <w:pPr>
                      <w:pStyle w:val="xInf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Translations.Switchboard"/>
                        <w:tag w:val="{&quot;templafy&quot;:{&quot;id&quot;:&quot;ded4b7e0-ec5c-4689-aa44-1f020d5a0432&quot;}}"/>
                        <w:id w:val="1180234890"/>
                      </w:sdtPr>
                      <w:sdtEndPr/>
                      <w:sdtContent>
                        <w:r w:rsidR="00B529C9">
                          <w:rPr>
                            <w:noProof/>
                          </w:rPr>
                          <w:t>Sentralbord</w:t>
                        </w:r>
                      </w:sdtContent>
                    </w:sdt>
                    <w:r w:rsidR="009676FC">
                      <w:rPr>
                        <w:noProof/>
                      </w:rPr>
                      <w:t xml:space="preserve">: </w:t>
                    </w:r>
                    <w:sdt>
                      <w:sdtPr>
                        <w:rPr>
                          <w:noProof/>
                        </w:rPr>
                        <w:alias w:val="UserProfile.Group.Sentralbord"/>
                        <w:tag w:val="{&quot;templafy&quot;:{&quot;id&quot;:&quot;2ae9b12a-57a3-4b52-9f10-ea1a0806cae3&quot;}}"/>
                        <w:id w:val="1783070849"/>
                        <w:placeholder>
                          <w:docPart w:val="3F8F89235CE841069C4B15D1661E36D0"/>
                        </w:placeholder>
                      </w:sdtPr>
                      <w:sdtEndPr/>
                      <w:sdtContent>
                        <w:r w:rsidR="00B529C9">
                          <w:t>40005100</w:t>
                        </w:r>
                      </w:sdtContent>
                    </w:sdt>
                  </w:p>
                  <w:bookmarkStart w:id="49" w:name="BookmarkSentrepostmottak"/>
                  <w:bookmarkEnd w:id="49"/>
                  <w:p w14:paraId="28CAC6B3" w14:textId="77777777" w:rsidR="009676FC" w:rsidRDefault="00885577" w:rsidP="009676FC">
                    <w:pPr>
                      <w:pStyle w:val="xInfo"/>
                      <w:rPr>
                        <w:noProof/>
                        <w:lang w:val="en-US"/>
                      </w:rPr>
                    </w:pPr>
                    <w:sdt>
                      <w:sdtPr>
                        <w:rPr>
                          <w:noProof/>
                          <w:lang w:val="en-US"/>
                        </w:rPr>
                        <w:alias w:val="UserProfile.Group.Institutt kontaktepost"/>
                        <w:tag w:val="{&quot;templafy&quot;:{&quot;id&quot;:&quot;99b8b978-1148-4fc6-b07e-9c47a629d6fe&quot;}}"/>
                        <w:id w:val="1181927257"/>
                        <w:placeholder>
                          <w:docPart w:val="3F8F89235CE841069C4B15D1661E36D0"/>
                        </w:placeholder>
                      </w:sdtPr>
                      <w:sdtEndPr/>
                      <w:sdtContent>
                        <w:r w:rsidR="00B529C9">
                          <w:t>info@sintef.no</w:t>
                        </w:r>
                      </w:sdtContent>
                    </w:sdt>
                    <w:r w:rsidR="009676FC">
                      <w:rPr>
                        <w:noProof/>
                        <w:lang w:val="en-US"/>
                      </w:rPr>
                      <w:br/>
                    </w:r>
                    <w:bookmarkStart w:id="50" w:name="BookmarkWebadresse"/>
                    <w:bookmarkEnd w:id="50"/>
                    <w:r w:rsidR="009676FC">
                      <w:rPr>
                        <w:noProof/>
                        <w:lang w:val="en-US"/>
                      </w:rPr>
                      <w:br/>
                    </w:r>
                    <w:sdt>
                      <w:sdtPr>
                        <w:rPr>
                          <w:noProof/>
                          <w:lang w:val="en-US"/>
                        </w:rPr>
                        <w:alias w:val="Translations.VAT"/>
                        <w:tag w:val="{&quot;templafy&quot;:{&quot;id&quot;:&quot;9fbb6239-15e1-487f-8eb0-a0ec18eb08d1&quot;}}"/>
                        <w:id w:val="673072262"/>
                      </w:sdtPr>
                      <w:sdtEndPr/>
                      <w:sdtContent>
                        <w:r w:rsidR="00B529C9">
                          <w:rPr>
                            <w:noProof/>
                            <w:lang w:val="en-US"/>
                          </w:rPr>
                          <w:t>Foretaksregister</w:t>
                        </w:r>
                      </w:sdtContent>
                    </w:sdt>
                    <w:r w:rsidR="009676FC">
                      <w:rPr>
                        <w:noProof/>
                        <w:lang w:val="en-US"/>
                      </w:rPr>
                      <w:t xml:space="preserve">: </w:t>
                    </w:r>
                    <w:bookmarkStart w:id="51" w:name="BookmarkForetaksnr"/>
                    <w:bookmarkEnd w:id="51"/>
                    <w:r w:rsidR="009676FC">
                      <w:rPr>
                        <w:noProof/>
                        <w:lang w:val="en-US"/>
                      </w:rPr>
                      <w:br/>
                    </w:r>
                    <w:sdt>
                      <w:sdtPr>
                        <w:rPr>
                          <w:noProof/>
                          <w:lang w:val="en-US"/>
                        </w:rPr>
                        <w:alias w:val="UserProfile.Group.Org.nr."/>
                        <w:tag w:val="{&quot;templafy&quot;:{&quot;id&quot;:&quot;0816282c-6576-49a2-9e46-bd06c50ffc25&quot;}}"/>
                        <w:id w:val="-190684182"/>
                        <w:placeholder>
                          <w:docPart w:val="3F8F89235CE841069C4B15D1661E36D0"/>
                        </w:placeholder>
                      </w:sdtPr>
                      <w:sdtEndPr/>
                      <w:sdtContent>
                        <w:r w:rsidR="00B529C9">
                          <w:t>NO 919 303 808 MVA</w:t>
                        </w:r>
                      </w:sdtContent>
                    </w:sdt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bookmarkEnd w:id="40"/>
                    <w:bookmarkEnd w:id="41"/>
                    <w:bookmarkEnd w:id="42"/>
                  </w:p>
                </w:txbxContent>
              </v:textbox>
            </v:shape>
          </w:pict>
        </mc:Fallback>
      </mc:AlternateContent>
    </w:r>
  </w:p>
  <w:p w14:paraId="459BBD8E" w14:textId="77777777" w:rsidR="009676FC" w:rsidRDefault="009676FC" w:rsidP="009676FC">
    <w:pPr>
      <w:pStyle w:val="Header"/>
    </w:pPr>
  </w:p>
  <w:p w14:paraId="02C3CE8D" w14:textId="77777777" w:rsidR="00326F97" w:rsidRPr="009676FC" w:rsidRDefault="00326F97" w:rsidP="00967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392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2985"/>
    <w:multiLevelType w:val="hybridMultilevel"/>
    <w:tmpl w:val="1B2A8D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08C6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C5C23"/>
    <w:multiLevelType w:val="hybridMultilevel"/>
    <w:tmpl w:val="FA38EE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7D38"/>
    <w:multiLevelType w:val="hybridMultilevel"/>
    <w:tmpl w:val="41E8B5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41DB1"/>
    <w:multiLevelType w:val="hybridMultilevel"/>
    <w:tmpl w:val="286C0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1F76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03CFC"/>
    <w:multiLevelType w:val="hybridMultilevel"/>
    <w:tmpl w:val="D29C3F8E"/>
    <w:lvl w:ilvl="0" w:tplc="0414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4FA3FF1"/>
    <w:multiLevelType w:val="hybridMultilevel"/>
    <w:tmpl w:val="9078D7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9313B"/>
    <w:multiLevelType w:val="multilevel"/>
    <w:tmpl w:val="3912E00A"/>
    <w:lvl w:ilvl="0">
      <w:start w:val="1"/>
      <w:numFmt w:val="upperRoman"/>
      <w:lvlText w:val="%1."/>
      <w:lvlJc w:val="left"/>
      <w:pPr>
        <w:tabs>
          <w:tab w:val="num" w:pos="-3960"/>
        </w:tabs>
        <w:ind w:left="-43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-3240"/>
        </w:tabs>
        <w:ind w:left="-360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2520"/>
        </w:tabs>
        <w:ind w:left="-288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-1800"/>
        </w:tabs>
        <w:ind w:left="-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-1080"/>
        </w:tabs>
        <w:ind w:left="-1440" w:firstLine="0"/>
      </w:pPr>
      <w:rPr>
        <w:rFonts w:hint="default"/>
      </w:rPr>
    </w:lvl>
    <w:lvl w:ilvl="5">
      <w:start w:val="1"/>
      <w:numFmt w:val="upperLetter"/>
      <w:pStyle w:val="Heading6"/>
      <w:lvlText w:val="%6"/>
      <w:lvlJc w:val="left"/>
      <w:pPr>
        <w:tabs>
          <w:tab w:val="num" w:pos="-360"/>
        </w:tabs>
        <w:ind w:left="-720" w:firstLine="720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800"/>
        </w:tabs>
        <w:ind w:left="1440" w:hanging="1440"/>
      </w:pPr>
      <w:rPr>
        <w:rFonts w:hint="default"/>
      </w:rPr>
    </w:lvl>
  </w:abstractNum>
  <w:abstractNum w:abstractNumId="10" w15:restartNumberingAfterBreak="0">
    <w:nsid w:val="30B53F46"/>
    <w:multiLevelType w:val="hybridMultilevel"/>
    <w:tmpl w:val="1D8865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15087"/>
    <w:multiLevelType w:val="hybridMultilevel"/>
    <w:tmpl w:val="9A4255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B7D07"/>
    <w:multiLevelType w:val="hybridMultilevel"/>
    <w:tmpl w:val="50C631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8725D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7CAC"/>
    <w:multiLevelType w:val="hybridMultilevel"/>
    <w:tmpl w:val="530207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2A92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B7A11"/>
    <w:multiLevelType w:val="multilevel"/>
    <w:tmpl w:val="0414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C8E626F"/>
    <w:multiLevelType w:val="hybridMultilevel"/>
    <w:tmpl w:val="F4E0C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433D2"/>
    <w:multiLevelType w:val="hybridMultilevel"/>
    <w:tmpl w:val="C51EB514"/>
    <w:lvl w:ilvl="0" w:tplc="6846B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24DE7"/>
    <w:multiLevelType w:val="hybridMultilevel"/>
    <w:tmpl w:val="9E4EA4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47A25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0502C"/>
    <w:multiLevelType w:val="hybridMultilevel"/>
    <w:tmpl w:val="C54C7C62"/>
    <w:lvl w:ilvl="0" w:tplc="0414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DE63C1F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EBB29D6"/>
    <w:multiLevelType w:val="hybridMultilevel"/>
    <w:tmpl w:val="574210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37C99"/>
    <w:multiLevelType w:val="multilevel"/>
    <w:tmpl w:val="C9320DF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40C7BB1"/>
    <w:multiLevelType w:val="hybridMultilevel"/>
    <w:tmpl w:val="F08477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65F15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B230F"/>
    <w:multiLevelType w:val="multilevel"/>
    <w:tmpl w:val="0414001D"/>
    <w:name w:val="TOCNumbering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BF6078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44200A"/>
    <w:multiLevelType w:val="hybridMultilevel"/>
    <w:tmpl w:val="5AC0EF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A50E0"/>
    <w:multiLevelType w:val="hybridMultilevel"/>
    <w:tmpl w:val="64A23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E65B1"/>
    <w:multiLevelType w:val="hybridMultilevel"/>
    <w:tmpl w:val="F79A8B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A3B59"/>
    <w:multiLevelType w:val="hybridMultilevel"/>
    <w:tmpl w:val="9A425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4445D"/>
    <w:multiLevelType w:val="hybridMultilevel"/>
    <w:tmpl w:val="7C0C48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28"/>
  </w:num>
  <w:num w:numId="9">
    <w:abstractNumId w:val="22"/>
  </w:num>
  <w:num w:numId="10">
    <w:abstractNumId w:val="16"/>
  </w:num>
  <w:num w:numId="11">
    <w:abstractNumId w:val="19"/>
  </w:num>
  <w:num w:numId="12">
    <w:abstractNumId w:val="11"/>
  </w:num>
  <w:num w:numId="13">
    <w:abstractNumId w:val="30"/>
  </w:num>
  <w:num w:numId="14">
    <w:abstractNumId w:val="20"/>
  </w:num>
  <w:num w:numId="15">
    <w:abstractNumId w:val="2"/>
  </w:num>
  <w:num w:numId="16">
    <w:abstractNumId w:val="15"/>
  </w:num>
  <w:num w:numId="17">
    <w:abstractNumId w:val="13"/>
  </w:num>
  <w:num w:numId="18">
    <w:abstractNumId w:val="6"/>
  </w:num>
  <w:num w:numId="19">
    <w:abstractNumId w:val="0"/>
  </w:num>
  <w:num w:numId="20">
    <w:abstractNumId w:val="26"/>
  </w:num>
  <w:num w:numId="21">
    <w:abstractNumId w:val="32"/>
  </w:num>
  <w:num w:numId="22">
    <w:abstractNumId w:val="3"/>
  </w:num>
  <w:num w:numId="23">
    <w:abstractNumId w:val="29"/>
  </w:num>
  <w:num w:numId="24">
    <w:abstractNumId w:val="10"/>
  </w:num>
  <w:num w:numId="25">
    <w:abstractNumId w:val="4"/>
  </w:num>
  <w:num w:numId="26">
    <w:abstractNumId w:val="25"/>
  </w:num>
  <w:num w:numId="27">
    <w:abstractNumId w:val="12"/>
  </w:num>
  <w:num w:numId="28">
    <w:abstractNumId w:val="17"/>
  </w:num>
  <w:num w:numId="29">
    <w:abstractNumId w:val="23"/>
  </w:num>
  <w:num w:numId="30">
    <w:abstractNumId w:val="31"/>
  </w:num>
  <w:num w:numId="31">
    <w:abstractNumId w:val="21"/>
  </w:num>
  <w:num w:numId="32">
    <w:abstractNumId w:val="5"/>
  </w:num>
  <w:num w:numId="33">
    <w:abstractNumId w:val="7"/>
  </w:num>
  <w:num w:numId="34">
    <w:abstractNumId w:val="1"/>
  </w:num>
  <w:num w:numId="35">
    <w:abstractNumId w:val="8"/>
  </w:num>
  <w:num w:numId="36">
    <w:abstractNumId w:val="33"/>
  </w:num>
  <w:num w:numId="37">
    <w:abstractNumId w:val="1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ald Taxt Walnum">
    <w15:presenceInfo w15:providerId="AD" w15:userId="S::harald.walnum@sintef.no::f3eeb113-133e-4fc9-a796-0ba33331dd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CMapNameSpace" w:val="Prosjektnr"/>
  </w:docVars>
  <w:rsids>
    <w:rsidRoot w:val="0095126D"/>
    <w:rsid w:val="0000249E"/>
    <w:rsid w:val="00004624"/>
    <w:rsid w:val="00004AC2"/>
    <w:rsid w:val="00004D44"/>
    <w:rsid w:val="0000686B"/>
    <w:rsid w:val="00007E48"/>
    <w:rsid w:val="00010541"/>
    <w:rsid w:val="00014474"/>
    <w:rsid w:val="000156A0"/>
    <w:rsid w:val="0001600C"/>
    <w:rsid w:val="00017BCD"/>
    <w:rsid w:val="00017F92"/>
    <w:rsid w:val="000227A5"/>
    <w:rsid w:val="0002465C"/>
    <w:rsid w:val="00025AE5"/>
    <w:rsid w:val="00030A05"/>
    <w:rsid w:val="000322AF"/>
    <w:rsid w:val="000330AF"/>
    <w:rsid w:val="00033C77"/>
    <w:rsid w:val="00034A85"/>
    <w:rsid w:val="00035CC6"/>
    <w:rsid w:val="00035F29"/>
    <w:rsid w:val="00037022"/>
    <w:rsid w:val="00037916"/>
    <w:rsid w:val="00037AAF"/>
    <w:rsid w:val="00040E25"/>
    <w:rsid w:val="000443D2"/>
    <w:rsid w:val="00047961"/>
    <w:rsid w:val="000526BF"/>
    <w:rsid w:val="000530AC"/>
    <w:rsid w:val="00053C6E"/>
    <w:rsid w:val="00054D31"/>
    <w:rsid w:val="00057457"/>
    <w:rsid w:val="00060A26"/>
    <w:rsid w:val="00063AE1"/>
    <w:rsid w:val="00065238"/>
    <w:rsid w:val="0006599C"/>
    <w:rsid w:val="00070322"/>
    <w:rsid w:val="000707FB"/>
    <w:rsid w:val="0007105B"/>
    <w:rsid w:val="000722DB"/>
    <w:rsid w:val="00083794"/>
    <w:rsid w:val="00083CC8"/>
    <w:rsid w:val="00090B62"/>
    <w:rsid w:val="00094386"/>
    <w:rsid w:val="0009598D"/>
    <w:rsid w:val="00096D24"/>
    <w:rsid w:val="0009792C"/>
    <w:rsid w:val="000A12CE"/>
    <w:rsid w:val="000A18B1"/>
    <w:rsid w:val="000A2C7E"/>
    <w:rsid w:val="000A6D91"/>
    <w:rsid w:val="000A6F1E"/>
    <w:rsid w:val="000A7FBF"/>
    <w:rsid w:val="000B0278"/>
    <w:rsid w:val="000B0C00"/>
    <w:rsid w:val="000B3F2A"/>
    <w:rsid w:val="000B43F2"/>
    <w:rsid w:val="000B6165"/>
    <w:rsid w:val="000B675A"/>
    <w:rsid w:val="000C188A"/>
    <w:rsid w:val="000C1A6E"/>
    <w:rsid w:val="000C580A"/>
    <w:rsid w:val="000D169C"/>
    <w:rsid w:val="000D203F"/>
    <w:rsid w:val="000D3A8F"/>
    <w:rsid w:val="000D3FA9"/>
    <w:rsid w:val="000E01CC"/>
    <w:rsid w:val="000E0431"/>
    <w:rsid w:val="000E3EF6"/>
    <w:rsid w:val="000E4124"/>
    <w:rsid w:val="000E62DD"/>
    <w:rsid w:val="000F1EB8"/>
    <w:rsid w:val="000F2D63"/>
    <w:rsid w:val="000F2D67"/>
    <w:rsid w:val="000F3EBC"/>
    <w:rsid w:val="000F4B23"/>
    <w:rsid w:val="000F551C"/>
    <w:rsid w:val="00100AD8"/>
    <w:rsid w:val="001024B3"/>
    <w:rsid w:val="00103924"/>
    <w:rsid w:val="00104299"/>
    <w:rsid w:val="001061FE"/>
    <w:rsid w:val="00106FAF"/>
    <w:rsid w:val="00110E97"/>
    <w:rsid w:val="001114B3"/>
    <w:rsid w:val="00112B0C"/>
    <w:rsid w:val="00115288"/>
    <w:rsid w:val="0011739E"/>
    <w:rsid w:val="0012060E"/>
    <w:rsid w:val="00125E99"/>
    <w:rsid w:val="001263F7"/>
    <w:rsid w:val="0013167F"/>
    <w:rsid w:val="001325FF"/>
    <w:rsid w:val="00133F2B"/>
    <w:rsid w:val="0013649A"/>
    <w:rsid w:val="0014000A"/>
    <w:rsid w:val="00141258"/>
    <w:rsid w:val="00144E53"/>
    <w:rsid w:val="00146831"/>
    <w:rsid w:val="0015003E"/>
    <w:rsid w:val="001607BB"/>
    <w:rsid w:val="00161113"/>
    <w:rsid w:val="00163511"/>
    <w:rsid w:val="00163DC2"/>
    <w:rsid w:val="001645FB"/>
    <w:rsid w:val="001702DA"/>
    <w:rsid w:val="001713CC"/>
    <w:rsid w:val="00172703"/>
    <w:rsid w:val="0017285F"/>
    <w:rsid w:val="001739A5"/>
    <w:rsid w:val="00173AF0"/>
    <w:rsid w:val="00175B50"/>
    <w:rsid w:val="00176488"/>
    <w:rsid w:val="00176D21"/>
    <w:rsid w:val="0018094F"/>
    <w:rsid w:val="00182C24"/>
    <w:rsid w:val="001846B6"/>
    <w:rsid w:val="00186E88"/>
    <w:rsid w:val="00187242"/>
    <w:rsid w:val="00187C24"/>
    <w:rsid w:val="00190D4A"/>
    <w:rsid w:val="001916B0"/>
    <w:rsid w:val="001944CD"/>
    <w:rsid w:val="001A57D5"/>
    <w:rsid w:val="001A763E"/>
    <w:rsid w:val="001B4543"/>
    <w:rsid w:val="001B546A"/>
    <w:rsid w:val="001B6C67"/>
    <w:rsid w:val="001B71FD"/>
    <w:rsid w:val="001B7BEA"/>
    <w:rsid w:val="001C0201"/>
    <w:rsid w:val="001C24F0"/>
    <w:rsid w:val="001C2737"/>
    <w:rsid w:val="001C79D1"/>
    <w:rsid w:val="001D2437"/>
    <w:rsid w:val="001D51CE"/>
    <w:rsid w:val="001D5AB1"/>
    <w:rsid w:val="001E26F0"/>
    <w:rsid w:val="001E3066"/>
    <w:rsid w:val="001E338A"/>
    <w:rsid w:val="001E33EC"/>
    <w:rsid w:val="001E4E64"/>
    <w:rsid w:val="001E585D"/>
    <w:rsid w:val="001E70F7"/>
    <w:rsid w:val="001F43DF"/>
    <w:rsid w:val="001F4465"/>
    <w:rsid w:val="001F4906"/>
    <w:rsid w:val="001F601C"/>
    <w:rsid w:val="00203C5F"/>
    <w:rsid w:val="00205663"/>
    <w:rsid w:val="00205EFD"/>
    <w:rsid w:val="002076C8"/>
    <w:rsid w:val="002101A3"/>
    <w:rsid w:val="00213506"/>
    <w:rsid w:val="00216D98"/>
    <w:rsid w:val="0021777A"/>
    <w:rsid w:val="0021792D"/>
    <w:rsid w:val="00220263"/>
    <w:rsid w:val="00220C1B"/>
    <w:rsid w:val="00221041"/>
    <w:rsid w:val="00225E2F"/>
    <w:rsid w:val="00226B3E"/>
    <w:rsid w:val="00232652"/>
    <w:rsid w:val="00240EDF"/>
    <w:rsid w:val="00241256"/>
    <w:rsid w:val="00242240"/>
    <w:rsid w:val="0024495A"/>
    <w:rsid w:val="002519C4"/>
    <w:rsid w:val="00254605"/>
    <w:rsid w:val="00254FDF"/>
    <w:rsid w:val="00255324"/>
    <w:rsid w:val="0026014D"/>
    <w:rsid w:val="002605B7"/>
    <w:rsid w:val="0026196E"/>
    <w:rsid w:val="0026426A"/>
    <w:rsid w:val="00264666"/>
    <w:rsid w:val="00265A07"/>
    <w:rsid w:val="00274075"/>
    <w:rsid w:val="0027524A"/>
    <w:rsid w:val="00280E17"/>
    <w:rsid w:val="00285BC4"/>
    <w:rsid w:val="00286239"/>
    <w:rsid w:val="00286D70"/>
    <w:rsid w:val="00286E6C"/>
    <w:rsid w:val="00293961"/>
    <w:rsid w:val="00293F2D"/>
    <w:rsid w:val="002954C1"/>
    <w:rsid w:val="0029581C"/>
    <w:rsid w:val="00296E93"/>
    <w:rsid w:val="002A0B29"/>
    <w:rsid w:val="002A1349"/>
    <w:rsid w:val="002A18A6"/>
    <w:rsid w:val="002A35C0"/>
    <w:rsid w:val="002A44E7"/>
    <w:rsid w:val="002A457E"/>
    <w:rsid w:val="002A48CD"/>
    <w:rsid w:val="002A4DF6"/>
    <w:rsid w:val="002A4FDD"/>
    <w:rsid w:val="002B02C0"/>
    <w:rsid w:val="002B0D61"/>
    <w:rsid w:val="002B26C6"/>
    <w:rsid w:val="002B2A61"/>
    <w:rsid w:val="002B522C"/>
    <w:rsid w:val="002B5F7E"/>
    <w:rsid w:val="002B63FE"/>
    <w:rsid w:val="002B737B"/>
    <w:rsid w:val="002B7F22"/>
    <w:rsid w:val="002C21CE"/>
    <w:rsid w:val="002C3167"/>
    <w:rsid w:val="002C39B4"/>
    <w:rsid w:val="002C44F3"/>
    <w:rsid w:val="002C54E5"/>
    <w:rsid w:val="002C58C1"/>
    <w:rsid w:val="002D19CF"/>
    <w:rsid w:val="002D1DDC"/>
    <w:rsid w:val="002D3442"/>
    <w:rsid w:val="002D3816"/>
    <w:rsid w:val="002D3B28"/>
    <w:rsid w:val="002D5CFD"/>
    <w:rsid w:val="002D6646"/>
    <w:rsid w:val="002E34DA"/>
    <w:rsid w:val="002E416E"/>
    <w:rsid w:val="002E60B1"/>
    <w:rsid w:val="002F6436"/>
    <w:rsid w:val="002F78F9"/>
    <w:rsid w:val="002F7D37"/>
    <w:rsid w:val="00302D4D"/>
    <w:rsid w:val="00303934"/>
    <w:rsid w:val="00313E84"/>
    <w:rsid w:val="00317190"/>
    <w:rsid w:val="00320229"/>
    <w:rsid w:val="00320DCA"/>
    <w:rsid w:val="003217B6"/>
    <w:rsid w:val="0032265B"/>
    <w:rsid w:val="003229C2"/>
    <w:rsid w:val="00322A8A"/>
    <w:rsid w:val="003256DE"/>
    <w:rsid w:val="00326886"/>
    <w:rsid w:val="00326F97"/>
    <w:rsid w:val="003300B2"/>
    <w:rsid w:val="00332E78"/>
    <w:rsid w:val="00336BD0"/>
    <w:rsid w:val="00336F64"/>
    <w:rsid w:val="00344FF4"/>
    <w:rsid w:val="003455CE"/>
    <w:rsid w:val="00345EC2"/>
    <w:rsid w:val="00347312"/>
    <w:rsid w:val="0034762B"/>
    <w:rsid w:val="003478EB"/>
    <w:rsid w:val="0034799A"/>
    <w:rsid w:val="00350A48"/>
    <w:rsid w:val="0035428E"/>
    <w:rsid w:val="00355450"/>
    <w:rsid w:val="003608EF"/>
    <w:rsid w:val="003648AE"/>
    <w:rsid w:val="00364F3E"/>
    <w:rsid w:val="0037114D"/>
    <w:rsid w:val="00373ACE"/>
    <w:rsid w:val="003747FB"/>
    <w:rsid w:val="0037675E"/>
    <w:rsid w:val="00376B37"/>
    <w:rsid w:val="0037729B"/>
    <w:rsid w:val="0038095F"/>
    <w:rsid w:val="00384133"/>
    <w:rsid w:val="00384DCC"/>
    <w:rsid w:val="00386C9E"/>
    <w:rsid w:val="003873EE"/>
    <w:rsid w:val="003932D7"/>
    <w:rsid w:val="0039728F"/>
    <w:rsid w:val="003A0311"/>
    <w:rsid w:val="003A0EF9"/>
    <w:rsid w:val="003A16C6"/>
    <w:rsid w:val="003A22F4"/>
    <w:rsid w:val="003A54C7"/>
    <w:rsid w:val="003B041D"/>
    <w:rsid w:val="003B1697"/>
    <w:rsid w:val="003B22B8"/>
    <w:rsid w:val="003B40E1"/>
    <w:rsid w:val="003B5F0F"/>
    <w:rsid w:val="003C067C"/>
    <w:rsid w:val="003C1D9B"/>
    <w:rsid w:val="003C2C2F"/>
    <w:rsid w:val="003C37C3"/>
    <w:rsid w:val="003C65D6"/>
    <w:rsid w:val="003C6D98"/>
    <w:rsid w:val="003C7741"/>
    <w:rsid w:val="003D1191"/>
    <w:rsid w:val="003D2E24"/>
    <w:rsid w:val="003D317D"/>
    <w:rsid w:val="003D433D"/>
    <w:rsid w:val="003D5FD5"/>
    <w:rsid w:val="003D7631"/>
    <w:rsid w:val="003D795B"/>
    <w:rsid w:val="003D7BB2"/>
    <w:rsid w:val="003E0E43"/>
    <w:rsid w:val="003E1AA7"/>
    <w:rsid w:val="003E39E2"/>
    <w:rsid w:val="003E4DEB"/>
    <w:rsid w:val="003F2032"/>
    <w:rsid w:val="003F229D"/>
    <w:rsid w:val="003F24AB"/>
    <w:rsid w:val="003F4FC7"/>
    <w:rsid w:val="003F771A"/>
    <w:rsid w:val="00403DB2"/>
    <w:rsid w:val="00407163"/>
    <w:rsid w:val="004076CE"/>
    <w:rsid w:val="0041274C"/>
    <w:rsid w:val="004151AF"/>
    <w:rsid w:val="00423836"/>
    <w:rsid w:val="00423BE5"/>
    <w:rsid w:val="00424A5F"/>
    <w:rsid w:val="00427B98"/>
    <w:rsid w:val="00430823"/>
    <w:rsid w:val="00430DFB"/>
    <w:rsid w:val="004310DC"/>
    <w:rsid w:val="00431421"/>
    <w:rsid w:val="0045067C"/>
    <w:rsid w:val="00450E3E"/>
    <w:rsid w:val="0045153A"/>
    <w:rsid w:val="00453B93"/>
    <w:rsid w:val="004543F8"/>
    <w:rsid w:val="00455541"/>
    <w:rsid w:val="0045592D"/>
    <w:rsid w:val="0046214A"/>
    <w:rsid w:val="00462410"/>
    <w:rsid w:val="00465519"/>
    <w:rsid w:val="004664C0"/>
    <w:rsid w:val="00470C29"/>
    <w:rsid w:val="0047127D"/>
    <w:rsid w:val="004761E2"/>
    <w:rsid w:val="004762AC"/>
    <w:rsid w:val="004763F6"/>
    <w:rsid w:val="0047690C"/>
    <w:rsid w:val="00477260"/>
    <w:rsid w:val="0048033A"/>
    <w:rsid w:val="00480AAE"/>
    <w:rsid w:val="0048111B"/>
    <w:rsid w:val="00481D64"/>
    <w:rsid w:val="0048396A"/>
    <w:rsid w:val="00484A6C"/>
    <w:rsid w:val="00485F1D"/>
    <w:rsid w:val="0049010C"/>
    <w:rsid w:val="00491C49"/>
    <w:rsid w:val="0049266E"/>
    <w:rsid w:val="004A3F71"/>
    <w:rsid w:val="004B564C"/>
    <w:rsid w:val="004B590C"/>
    <w:rsid w:val="004B5D52"/>
    <w:rsid w:val="004C09EE"/>
    <w:rsid w:val="004C0B52"/>
    <w:rsid w:val="004C2968"/>
    <w:rsid w:val="004C4DF7"/>
    <w:rsid w:val="004D1673"/>
    <w:rsid w:val="004D1730"/>
    <w:rsid w:val="004D1B40"/>
    <w:rsid w:val="004D1D7A"/>
    <w:rsid w:val="004E13DA"/>
    <w:rsid w:val="004E42B3"/>
    <w:rsid w:val="004E4EC8"/>
    <w:rsid w:val="004E621F"/>
    <w:rsid w:val="004E6B9D"/>
    <w:rsid w:val="004F5D9D"/>
    <w:rsid w:val="00500648"/>
    <w:rsid w:val="00504648"/>
    <w:rsid w:val="005071CA"/>
    <w:rsid w:val="005076D5"/>
    <w:rsid w:val="0051139D"/>
    <w:rsid w:val="005121BF"/>
    <w:rsid w:val="00512E51"/>
    <w:rsid w:val="005137A4"/>
    <w:rsid w:val="00514729"/>
    <w:rsid w:val="0051478B"/>
    <w:rsid w:val="00515E4F"/>
    <w:rsid w:val="00516F21"/>
    <w:rsid w:val="0052025F"/>
    <w:rsid w:val="00521DF2"/>
    <w:rsid w:val="00523599"/>
    <w:rsid w:val="00526FBA"/>
    <w:rsid w:val="0052755E"/>
    <w:rsid w:val="005362C8"/>
    <w:rsid w:val="00536893"/>
    <w:rsid w:val="005415FC"/>
    <w:rsid w:val="0054173F"/>
    <w:rsid w:val="00543386"/>
    <w:rsid w:val="00545398"/>
    <w:rsid w:val="00547FF9"/>
    <w:rsid w:val="00550703"/>
    <w:rsid w:val="00552049"/>
    <w:rsid w:val="005520A4"/>
    <w:rsid w:val="00554C77"/>
    <w:rsid w:val="00557066"/>
    <w:rsid w:val="00557104"/>
    <w:rsid w:val="005628BA"/>
    <w:rsid w:val="0056445F"/>
    <w:rsid w:val="0056495E"/>
    <w:rsid w:val="0056522B"/>
    <w:rsid w:val="00567375"/>
    <w:rsid w:val="00567941"/>
    <w:rsid w:val="00570A75"/>
    <w:rsid w:val="0058111C"/>
    <w:rsid w:val="00581841"/>
    <w:rsid w:val="005819B5"/>
    <w:rsid w:val="00581ABF"/>
    <w:rsid w:val="00582C00"/>
    <w:rsid w:val="00582D77"/>
    <w:rsid w:val="00590298"/>
    <w:rsid w:val="00591173"/>
    <w:rsid w:val="00591BA8"/>
    <w:rsid w:val="00594ED2"/>
    <w:rsid w:val="005A18A2"/>
    <w:rsid w:val="005A67B7"/>
    <w:rsid w:val="005B0F1E"/>
    <w:rsid w:val="005B1DD9"/>
    <w:rsid w:val="005C07BC"/>
    <w:rsid w:val="005C0CA4"/>
    <w:rsid w:val="005C15F8"/>
    <w:rsid w:val="005C279F"/>
    <w:rsid w:val="005C3E7C"/>
    <w:rsid w:val="005C79AD"/>
    <w:rsid w:val="005D3D47"/>
    <w:rsid w:val="005D3D6A"/>
    <w:rsid w:val="005D432D"/>
    <w:rsid w:val="005D663D"/>
    <w:rsid w:val="005D76B0"/>
    <w:rsid w:val="005D7A21"/>
    <w:rsid w:val="005E1A6E"/>
    <w:rsid w:val="005E6400"/>
    <w:rsid w:val="005E6A8C"/>
    <w:rsid w:val="005F02A2"/>
    <w:rsid w:val="005F1F60"/>
    <w:rsid w:val="005F31EC"/>
    <w:rsid w:val="005F5D54"/>
    <w:rsid w:val="005F657C"/>
    <w:rsid w:val="005F6603"/>
    <w:rsid w:val="005F6B69"/>
    <w:rsid w:val="005F7252"/>
    <w:rsid w:val="005F72D1"/>
    <w:rsid w:val="005F7C22"/>
    <w:rsid w:val="00600861"/>
    <w:rsid w:val="006026F5"/>
    <w:rsid w:val="00602DD7"/>
    <w:rsid w:val="00603D41"/>
    <w:rsid w:val="00604FA0"/>
    <w:rsid w:val="006051BC"/>
    <w:rsid w:val="00606AF2"/>
    <w:rsid w:val="00606DAC"/>
    <w:rsid w:val="0061177F"/>
    <w:rsid w:val="00612DF2"/>
    <w:rsid w:val="00614387"/>
    <w:rsid w:val="006150B7"/>
    <w:rsid w:val="006226D7"/>
    <w:rsid w:val="00622B0C"/>
    <w:rsid w:val="00623064"/>
    <w:rsid w:val="00623FB6"/>
    <w:rsid w:val="00626A03"/>
    <w:rsid w:val="006311B4"/>
    <w:rsid w:val="00635931"/>
    <w:rsid w:val="006362AE"/>
    <w:rsid w:val="00637D72"/>
    <w:rsid w:val="0064008B"/>
    <w:rsid w:val="00641855"/>
    <w:rsid w:val="006456A4"/>
    <w:rsid w:val="006503A0"/>
    <w:rsid w:val="00651239"/>
    <w:rsid w:val="00652644"/>
    <w:rsid w:val="00653C1A"/>
    <w:rsid w:val="00661658"/>
    <w:rsid w:val="006623F0"/>
    <w:rsid w:val="00662E1E"/>
    <w:rsid w:val="006634BD"/>
    <w:rsid w:val="00667C71"/>
    <w:rsid w:val="00667E07"/>
    <w:rsid w:val="0067026D"/>
    <w:rsid w:val="0067094A"/>
    <w:rsid w:val="0067203B"/>
    <w:rsid w:val="006736E3"/>
    <w:rsid w:val="00675F55"/>
    <w:rsid w:val="006769A0"/>
    <w:rsid w:val="00676FFB"/>
    <w:rsid w:val="00680FE2"/>
    <w:rsid w:val="00681052"/>
    <w:rsid w:val="00694024"/>
    <w:rsid w:val="0069535D"/>
    <w:rsid w:val="0069582F"/>
    <w:rsid w:val="00695BDE"/>
    <w:rsid w:val="00697C4B"/>
    <w:rsid w:val="006A09D0"/>
    <w:rsid w:val="006A0A96"/>
    <w:rsid w:val="006A30DE"/>
    <w:rsid w:val="006A5DB5"/>
    <w:rsid w:val="006A5FB9"/>
    <w:rsid w:val="006A60F8"/>
    <w:rsid w:val="006A6177"/>
    <w:rsid w:val="006A6872"/>
    <w:rsid w:val="006B0380"/>
    <w:rsid w:val="006B137D"/>
    <w:rsid w:val="006B16DC"/>
    <w:rsid w:val="006B1E91"/>
    <w:rsid w:val="006B3109"/>
    <w:rsid w:val="006B3BCE"/>
    <w:rsid w:val="006B6DAD"/>
    <w:rsid w:val="006C055F"/>
    <w:rsid w:val="006C08D8"/>
    <w:rsid w:val="006C11A8"/>
    <w:rsid w:val="006C3A3C"/>
    <w:rsid w:val="006D33A5"/>
    <w:rsid w:val="006D3A80"/>
    <w:rsid w:val="006D3B4D"/>
    <w:rsid w:val="006D4326"/>
    <w:rsid w:val="006D5201"/>
    <w:rsid w:val="006D529D"/>
    <w:rsid w:val="006D6478"/>
    <w:rsid w:val="006D78D1"/>
    <w:rsid w:val="006E08F4"/>
    <w:rsid w:val="006E0CFE"/>
    <w:rsid w:val="006E15CC"/>
    <w:rsid w:val="006E2536"/>
    <w:rsid w:val="006E2875"/>
    <w:rsid w:val="006E5ECC"/>
    <w:rsid w:val="006F205C"/>
    <w:rsid w:val="006F426B"/>
    <w:rsid w:val="006F438A"/>
    <w:rsid w:val="006F4A85"/>
    <w:rsid w:val="006F7309"/>
    <w:rsid w:val="00700D17"/>
    <w:rsid w:val="00703D43"/>
    <w:rsid w:val="00704C5F"/>
    <w:rsid w:val="00710FD1"/>
    <w:rsid w:val="007111F9"/>
    <w:rsid w:val="00713069"/>
    <w:rsid w:val="007222D9"/>
    <w:rsid w:val="0072533E"/>
    <w:rsid w:val="00725B79"/>
    <w:rsid w:val="00726A7D"/>
    <w:rsid w:val="00726C83"/>
    <w:rsid w:val="007279C3"/>
    <w:rsid w:val="00730E1F"/>
    <w:rsid w:val="0073624E"/>
    <w:rsid w:val="007373CC"/>
    <w:rsid w:val="007406DE"/>
    <w:rsid w:val="007409C6"/>
    <w:rsid w:val="00744661"/>
    <w:rsid w:val="00751270"/>
    <w:rsid w:val="00751546"/>
    <w:rsid w:val="00756808"/>
    <w:rsid w:val="00757455"/>
    <w:rsid w:val="00757D66"/>
    <w:rsid w:val="00757F46"/>
    <w:rsid w:val="0076208F"/>
    <w:rsid w:val="00762B3E"/>
    <w:rsid w:val="00770136"/>
    <w:rsid w:val="00773823"/>
    <w:rsid w:val="0077641E"/>
    <w:rsid w:val="00776DCD"/>
    <w:rsid w:val="0077765B"/>
    <w:rsid w:val="00780E3B"/>
    <w:rsid w:val="00782E01"/>
    <w:rsid w:val="00796B9A"/>
    <w:rsid w:val="007A4085"/>
    <w:rsid w:val="007A524A"/>
    <w:rsid w:val="007A57CD"/>
    <w:rsid w:val="007A681F"/>
    <w:rsid w:val="007B086D"/>
    <w:rsid w:val="007B71B4"/>
    <w:rsid w:val="007C08FB"/>
    <w:rsid w:val="007C1DD2"/>
    <w:rsid w:val="007C1E60"/>
    <w:rsid w:val="007C2590"/>
    <w:rsid w:val="007C3E9C"/>
    <w:rsid w:val="007C62DA"/>
    <w:rsid w:val="007C6A66"/>
    <w:rsid w:val="007C7A18"/>
    <w:rsid w:val="007D3412"/>
    <w:rsid w:val="007D39C7"/>
    <w:rsid w:val="007E009D"/>
    <w:rsid w:val="007E4349"/>
    <w:rsid w:val="007E52D0"/>
    <w:rsid w:val="007E5AF2"/>
    <w:rsid w:val="007E6856"/>
    <w:rsid w:val="007E76E0"/>
    <w:rsid w:val="007E7EB1"/>
    <w:rsid w:val="007F1222"/>
    <w:rsid w:val="007F1B43"/>
    <w:rsid w:val="007F2743"/>
    <w:rsid w:val="007F691F"/>
    <w:rsid w:val="0080095D"/>
    <w:rsid w:val="0080288F"/>
    <w:rsid w:val="0080587E"/>
    <w:rsid w:val="00810BA4"/>
    <w:rsid w:val="00816F20"/>
    <w:rsid w:val="00816F55"/>
    <w:rsid w:val="008206F2"/>
    <w:rsid w:val="008219E6"/>
    <w:rsid w:val="0082495E"/>
    <w:rsid w:val="00825C28"/>
    <w:rsid w:val="00825EBA"/>
    <w:rsid w:val="00830141"/>
    <w:rsid w:val="00833012"/>
    <w:rsid w:val="008359F8"/>
    <w:rsid w:val="008365D0"/>
    <w:rsid w:val="00844186"/>
    <w:rsid w:val="00845C6B"/>
    <w:rsid w:val="00846726"/>
    <w:rsid w:val="00846FE1"/>
    <w:rsid w:val="0084724B"/>
    <w:rsid w:val="00850E63"/>
    <w:rsid w:val="00853323"/>
    <w:rsid w:val="0085386C"/>
    <w:rsid w:val="00854F37"/>
    <w:rsid w:val="008552E9"/>
    <w:rsid w:val="00860004"/>
    <w:rsid w:val="00860062"/>
    <w:rsid w:val="00861336"/>
    <w:rsid w:val="008613D4"/>
    <w:rsid w:val="0086231E"/>
    <w:rsid w:val="0086248B"/>
    <w:rsid w:val="00863BA9"/>
    <w:rsid w:val="00864211"/>
    <w:rsid w:val="008708AE"/>
    <w:rsid w:val="008713F7"/>
    <w:rsid w:val="00872862"/>
    <w:rsid w:val="00874983"/>
    <w:rsid w:val="008753C2"/>
    <w:rsid w:val="0088300E"/>
    <w:rsid w:val="00885577"/>
    <w:rsid w:val="00887E71"/>
    <w:rsid w:val="00890FDA"/>
    <w:rsid w:val="00897E72"/>
    <w:rsid w:val="00897F82"/>
    <w:rsid w:val="008A14CC"/>
    <w:rsid w:val="008A38D9"/>
    <w:rsid w:val="008A3C62"/>
    <w:rsid w:val="008A52D4"/>
    <w:rsid w:val="008A5AAC"/>
    <w:rsid w:val="008A5AC9"/>
    <w:rsid w:val="008B0BD4"/>
    <w:rsid w:val="008B43B8"/>
    <w:rsid w:val="008B5847"/>
    <w:rsid w:val="008B70C6"/>
    <w:rsid w:val="008C1CDF"/>
    <w:rsid w:val="008C2877"/>
    <w:rsid w:val="008C3649"/>
    <w:rsid w:val="008C4C51"/>
    <w:rsid w:val="008C4F49"/>
    <w:rsid w:val="008C5D6C"/>
    <w:rsid w:val="008C6C71"/>
    <w:rsid w:val="008C6E7B"/>
    <w:rsid w:val="008D3280"/>
    <w:rsid w:val="008D490D"/>
    <w:rsid w:val="008D5508"/>
    <w:rsid w:val="008D6649"/>
    <w:rsid w:val="008D6E2B"/>
    <w:rsid w:val="008E0BF8"/>
    <w:rsid w:val="008E1AE0"/>
    <w:rsid w:val="008E3A23"/>
    <w:rsid w:val="008F0822"/>
    <w:rsid w:val="008F11D8"/>
    <w:rsid w:val="008F1FE6"/>
    <w:rsid w:val="008F20E0"/>
    <w:rsid w:val="008F36D7"/>
    <w:rsid w:val="008F5AA1"/>
    <w:rsid w:val="008F65F8"/>
    <w:rsid w:val="008F683E"/>
    <w:rsid w:val="00902BB9"/>
    <w:rsid w:val="00903201"/>
    <w:rsid w:val="00905DFC"/>
    <w:rsid w:val="00906695"/>
    <w:rsid w:val="00913B7F"/>
    <w:rsid w:val="0091596F"/>
    <w:rsid w:val="0091615E"/>
    <w:rsid w:val="00916170"/>
    <w:rsid w:val="009165B9"/>
    <w:rsid w:val="00917B61"/>
    <w:rsid w:val="00920AFD"/>
    <w:rsid w:val="009210C0"/>
    <w:rsid w:val="00921CE5"/>
    <w:rsid w:val="009221CD"/>
    <w:rsid w:val="00922662"/>
    <w:rsid w:val="00922799"/>
    <w:rsid w:val="00923F1C"/>
    <w:rsid w:val="00925BC8"/>
    <w:rsid w:val="00932B5A"/>
    <w:rsid w:val="00936742"/>
    <w:rsid w:val="009426FC"/>
    <w:rsid w:val="0094669F"/>
    <w:rsid w:val="00950F2E"/>
    <w:rsid w:val="0095126D"/>
    <w:rsid w:val="00951391"/>
    <w:rsid w:val="00952D76"/>
    <w:rsid w:val="00954C2A"/>
    <w:rsid w:val="00955401"/>
    <w:rsid w:val="00963F2D"/>
    <w:rsid w:val="009655F9"/>
    <w:rsid w:val="009676FC"/>
    <w:rsid w:val="00971440"/>
    <w:rsid w:val="00973DE7"/>
    <w:rsid w:val="0097537A"/>
    <w:rsid w:val="00976540"/>
    <w:rsid w:val="00980BBB"/>
    <w:rsid w:val="00982432"/>
    <w:rsid w:val="0098483D"/>
    <w:rsid w:val="009900FC"/>
    <w:rsid w:val="009908FF"/>
    <w:rsid w:val="00990A25"/>
    <w:rsid w:val="00991043"/>
    <w:rsid w:val="009931C9"/>
    <w:rsid w:val="009957FD"/>
    <w:rsid w:val="00995F1D"/>
    <w:rsid w:val="00997176"/>
    <w:rsid w:val="009A152D"/>
    <w:rsid w:val="009A62DF"/>
    <w:rsid w:val="009A6AE3"/>
    <w:rsid w:val="009A7674"/>
    <w:rsid w:val="009B00A6"/>
    <w:rsid w:val="009B0D5F"/>
    <w:rsid w:val="009B1869"/>
    <w:rsid w:val="009B238A"/>
    <w:rsid w:val="009B3A5E"/>
    <w:rsid w:val="009B449A"/>
    <w:rsid w:val="009C45E8"/>
    <w:rsid w:val="009C502C"/>
    <w:rsid w:val="009C7E45"/>
    <w:rsid w:val="009D6045"/>
    <w:rsid w:val="009E3103"/>
    <w:rsid w:val="009E3EE3"/>
    <w:rsid w:val="009E45FB"/>
    <w:rsid w:val="009E7441"/>
    <w:rsid w:val="009F019A"/>
    <w:rsid w:val="009F0A78"/>
    <w:rsid w:val="009F206C"/>
    <w:rsid w:val="009F3096"/>
    <w:rsid w:val="009F4F4D"/>
    <w:rsid w:val="009F5368"/>
    <w:rsid w:val="009F5AE4"/>
    <w:rsid w:val="009F5C9D"/>
    <w:rsid w:val="009F79B7"/>
    <w:rsid w:val="00A02A8F"/>
    <w:rsid w:val="00A07768"/>
    <w:rsid w:val="00A104E4"/>
    <w:rsid w:val="00A11EAF"/>
    <w:rsid w:val="00A12958"/>
    <w:rsid w:val="00A14C52"/>
    <w:rsid w:val="00A16719"/>
    <w:rsid w:val="00A16AE6"/>
    <w:rsid w:val="00A17741"/>
    <w:rsid w:val="00A17EA9"/>
    <w:rsid w:val="00A201E0"/>
    <w:rsid w:val="00A202AE"/>
    <w:rsid w:val="00A204BA"/>
    <w:rsid w:val="00A214FF"/>
    <w:rsid w:val="00A2305F"/>
    <w:rsid w:val="00A26971"/>
    <w:rsid w:val="00A27BEC"/>
    <w:rsid w:val="00A30D3A"/>
    <w:rsid w:val="00A3104D"/>
    <w:rsid w:val="00A33308"/>
    <w:rsid w:val="00A33C96"/>
    <w:rsid w:val="00A34501"/>
    <w:rsid w:val="00A35904"/>
    <w:rsid w:val="00A400D0"/>
    <w:rsid w:val="00A4243A"/>
    <w:rsid w:val="00A428B7"/>
    <w:rsid w:val="00A42AD2"/>
    <w:rsid w:val="00A42D3D"/>
    <w:rsid w:val="00A44DA7"/>
    <w:rsid w:val="00A45406"/>
    <w:rsid w:val="00A4681A"/>
    <w:rsid w:val="00A46C8D"/>
    <w:rsid w:val="00A509A6"/>
    <w:rsid w:val="00A50CFF"/>
    <w:rsid w:val="00A55A24"/>
    <w:rsid w:val="00A55BA5"/>
    <w:rsid w:val="00A6246E"/>
    <w:rsid w:val="00A647F0"/>
    <w:rsid w:val="00A653B3"/>
    <w:rsid w:val="00A66033"/>
    <w:rsid w:val="00A77507"/>
    <w:rsid w:val="00A77E95"/>
    <w:rsid w:val="00A837F0"/>
    <w:rsid w:val="00A84163"/>
    <w:rsid w:val="00A84F34"/>
    <w:rsid w:val="00A8511D"/>
    <w:rsid w:val="00A8596B"/>
    <w:rsid w:val="00A86F81"/>
    <w:rsid w:val="00A92125"/>
    <w:rsid w:val="00A93772"/>
    <w:rsid w:val="00A944A6"/>
    <w:rsid w:val="00A946D5"/>
    <w:rsid w:val="00A9480A"/>
    <w:rsid w:val="00A95453"/>
    <w:rsid w:val="00A9648B"/>
    <w:rsid w:val="00AA02F4"/>
    <w:rsid w:val="00AA0373"/>
    <w:rsid w:val="00AA098A"/>
    <w:rsid w:val="00AA48E4"/>
    <w:rsid w:val="00AA4921"/>
    <w:rsid w:val="00AA6687"/>
    <w:rsid w:val="00AB106F"/>
    <w:rsid w:val="00AB4CCB"/>
    <w:rsid w:val="00AB5408"/>
    <w:rsid w:val="00AC13D7"/>
    <w:rsid w:val="00AC243B"/>
    <w:rsid w:val="00AC2745"/>
    <w:rsid w:val="00AC372E"/>
    <w:rsid w:val="00AC444D"/>
    <w:rsid w:val="00AC6263"/>
    <w:rsid w:val="00AC6278"/>
    <w:rsid w:val="00AD160D"/>
    <w:rsid w:val="00AD17EB"/>
    <w:rsid w:val="00AD3154"/>
    <w:rsid w:val="00AD40E7"/>
    <w:rsid w:val="00AD474D"/>
    <w:rsid w:val="00AD4961"/>
    <w:rsid w:val="00AD59E3"/>
    <w:rsid w:val="00AD5C3D"/>
    <w:rsid w:val="00AD7D93"/>
    <w:rsid w:val="00AE2070"/>
    <w:rsid w:val="00AE3C13"/>
    <w:rsid w:val="00AE6A72"/>
    <w:rsid w:val="00AF2C0E"/>
    <w:rsid w:val="00AF3A6B"/>
    <w:rsid w:val="00AF3B55"/>
    <w:rsid w:val="00AF5E99"/>
    <w:rsid w:val="00B029BE"/>
    <w:rsid w:val="00B02D2A"/>
    <w:rsid w:val="00B05604"/>
    <w:rsid w:val="00B0567A"/>
    <w:rsid w:val="00B11282"/>
    <w:rsid w:val="00B13BCA"/>
    <w:rsid w:val="00B145F6"/>
    <w:rsid w:val="00B16D0A"/>
    <w:rsid w:val="00B17688"/>
    <w:rsid w:val="00B17AD8"/>
    <w:rsid w:val="00B2508D"/>
    <w:rsid w:val="00B25ADB"/>
    <w:rsid w:val="00B26F38"/>
    <w:rsid w:val="00B27182"/>
    <w:rsid w:val="00B27BD1"/>
    <w:rsid w:val="00B303C7"/>
    <w:rsid w:val="00B339C7"/>
    <w:rsid w:val="00B33A14"/>
    <w:rsid w:val="00B3445E"/>
    <w:rsid w:val="00B40A7A"/>
    <w:rsid w:val="00B432A8"/>
    <w:rsid w:val="00B43766"/>
    <w:rsid w:val="00B445F7"/>
    <w:rsid w:val="00B4479A"/>
    <w:rsid w:val="00B44EC8"/>
    <w:rsid w:val="00B455E0"/>
    <w:rsid w:val="00B4674D"/>
    <w:rsid w:val="00B46E9E"/>
    <w:rsid w:val="00B476A8"/>
    <w:rsid w:val="00B50C76"/>
    <w:rsid w:val="00B514FA"/>
    <w:rsid w:val="00B52574"/>
    <w:rsid w:val="00B529C9"/>
    <w:rsid w:val="00B52A6F"/>
    <w:rsid w:val="00B532F8"/>
    <w:rsid w:val="00B54060"/>
    <w:rsid w:val="00B56C94"/>
    <w:rsid w:val="00B57ABE"/>
    <w:rsid w:val="00B60B64"/>
    <w:rsid w:val="00B61063"/>
    <w:rsid w:val="00B61136"/>
    <w:rsid w:val="00B620A0"/>
    <w:rsid w:val="00B620AA"/>
    <w:rsid w:val="00B75E52"/>
    <w:rsid w:val="00B760B3"/>
    <w:rsid w:val="00B8330D"/>
    <w:rsid w:val="00B86EAC"/>
    <w:rsid w:val="00B92526"/>
    <w:rsid w:val="00B92B78"/>
    <w:rsid w:val="00B94BD0"/>
    <w:rsid w:val="00B96E6C"/>
    <w:rsid w:val="00B97343"/>
    <w:rsid w:val="00BA08E1"/>
    <w:rsid w:val="00BA0906"/>
    <w:rsid w:val="00BA5BCC"/>
    <w:rsid w:val="00BA7B4A"/>
    <w:rsid w:val="00BB12E5"/>
    <w:rsid w:val="00BB20B9"/>
    <w:rsid w:val="00BB7111"/>
    <w:rsid w:val="00BB77BF"/>
    <w:rsid w:val="00BC0060"/>
    <w:rsid w:val="00BC56ED"/>
    <w:rsid w:val="00BC61E2"/>
    <w:rsid w:val="00BC753D"/>
    <w:rsid w:val="00BC789E"/>
    <w:rsid w:val="00BC7A4D"/>
    <w:rsid w:val="00BD0EC3"/>
    <w:rsid w:val="00BD49A0"/>
    <w:rsid w:val="00BE0A31"/>
    <w:rsid w:val="00BE1171"/>
    <w:rsid w:val="00BE77B0"/>
    <w:rsid w:val="00BF0DD8"/>
    <w:rsid w:val="00BF2A4B"/>
    <w:rsid w:val="00BF6380"/>
    <w:rsid w:val="00BF64DA"/>
    <w:rsid w:val="00C00CF3"/>
    <w:rsid w:val="00C0107B"/>
    <w:rsid w:val="00C01485"/>
    <w:rsid w:val="00C102EA"/>
    <w:rsid w:val="00C1659C"/>
    <w:rsid w:val="00C1770A"/>
    <w:rsid w:val="00C17C9D"/>
    <w:rsid w:val="00C21FB6"/>
    <w:rsid w:val="00C27669"/>
    <w:rsid w:val="00C306C9"/>
    <w:rsid w:val="00C32A9B"/>
    <w:rsid w:val="00C330BA"/>
    <w:rsid w:val="00C36223"/>
    <w:rsid w:val="00C40BAF"/>
    <w:rsid w:val="00C41E16"/>
    <w:rsid w:val="00C43106"/>
    <w:rsid w:val="00C433B3"/>
    <w:rsid w:val="00C436F8"/>
    <w:rsid w:val="00C44B73"/>
    <w:rsid w:val="00C4541A"/>
    <w:rsid w:val="00C46F40"/>
    <w:rsid w:val="00C55CF8"/>
    <w:rsid w:val="00C55F52"/>
    <w:rsid w:val="00C61A1B"/>
    <w:rsid w:val="00C6350E"/>
    <w:rsid w:val="00C66CF6"/>
    <w:rsid w:val="00C67B87"/>
    <w:rsid w:val="00C7331B"/>
    <w:rsid w:val="00C7434C"/>
    <w:rsid w:val="00C744B3"/>
    <w:rsid w:val="00C87584"/>
    <w:rsid w:val="00C95F04"/>
    <w:rsid w:val="00C96C93"/>
    <w:rsid w:val="00CA0107"/>
    <w:rsid w:val="00CA0C56"/>
    <w:rsid w:val="00CA359E"/>
    <w:rsid w:val="00CA5C2B"/>
    <w:rsid w:val="00CB0130"/>
    <w:rsid w:val="00CB0844"/>
    <w:rsid w:val="00CB5D0F"/>
    <w:rsid w:val="00CB5F09"/>
    <w:rsid w:val="00CB68F8"/>
    <w:rsid w:val="00CB7461"/>
    <w:rsid w:val="00CC0106"/>
    <w:rsid w:val="00CC42AC"/>
    <w:rsid w:val="00CC5CB2"/>
    <w:rsid w:val="00CC6878"/>
    <w:rsid w:val="00CC710F"/>
    <w:rsid w:val="00CC7CC4"/>
    <w:rsid w:val="00CE26A5"/>
    <w:rsid w:val="00CE3F94"/>
    <w:rsid w:val="00CE513A"/>
    <w:rsid w:val="00CE7C39"/>
    <w:rsid w:val="00CF1CD2"/>
    <w:rsid w:val="00CF2CA4"/>
    <w:rsid w:val="00CF3E47"/>
    <w:rsid w:val="00CF5607"/>
    <w:rsid w:val="00CF5DA5"/>
    <w:rsid w:val="00CF6051"/>
    <w:rsid w:val="00CF66E7"/>
    <w:rsid w:val="00CF74F7"/>
    <w:rsid w:val="00CF7A05"/>
    <w:rsid w:val="00D00394"/>
    <w:rsid w:val="00D0040A"/>
    <w:rsid w:val="00D00689"/>
    <w:rsid w:val="00D00DA0"/>
    <w:rsid w:val="00D11CFE"/>
    <w:rsid w:val="00D12DCA"/>
    <w:rsid w:val="00D13C98"/>
    <w:rsid w:val="00D15B57"/>
    <w:rsid w:val="00D2154B"/>
    <w:rsid w:val="00D2190E"/>
    <w:rsid w:val="00D22267"/>
    <w:rsid w:val="00D230E0"/>
    <w:rsid w:val="00D27951"/>
    <w:rsid w:val="00D27C47"/>
    <w:rsid w:val="00D34393"/>
    <w:rsid w:val="00D366CA"/>
    <w:rsid w:val="00D368EE"/>
    <w:rsid w:val="00D41493"/>
    <w:rsid w:val="00D4379C"/>
    <w:rsid w:val="00D4428F"/>
    <w:rsid w:val="00D449A9"/>
    <w:rsid w:val="00D511FC"/>
    <w:rsid w:val="00D52325"/>
    <w:rsid w:val="00D54407"/>
    <w:rsid w:val="00D54F5F"/>
    <w:rsid w:val="00D553B1"/>
    <w:rsid w:val="00D562FF"/>
    <w:rsid w:val="00D6040B"/>
    <w:rsid w:val="00D60417"/>
    <w:rsid w:val="00D650C4"/>
    <w:rsid w:val="00D65528"/>
    <w:rsid w:val="00D72155"/>
    <w:rsid w:val="00D726FA"/>
    <w:rsid w:val="00D775FA"/>
    <w:rsid w:val="00D77B47"/>
    <w:rsid w:val="00D81E44"/>
    <w:rsid w:val="00D838D6"/>
    <w:rsid w:val="00D8426C"/>
    <w:rsid w:val="00D8481B"/>
    <w:rsid w:val="00D872F4"/>
    <w:rsid w:val="00D900BF"/>
    <w:rsid w:val="00D90295"/>
    <w:rsid w:val="00D9194E"/>
    <w:rsid w:val="00D93702"/>
    <w:rsid w:val="00D95B49"/>
    <w:rsid w:val="00D95CDC"/>
    <w:rsid w:val="00D960D2"/>
    <w:rsid w:val="00D9684D"/>
    <w:rsid w:val="00D976ED"/>
    <w:rsid w:val="00D97701"/>
    <w:rsid w:val="00D97BAD"/>
    <w:rsid w:val="00DA0A83"/>
    <w:rsid w:val="00DA28A9"/>
    <w:rsid w:val="00DB17C9"/>
    <w:rsid w:val="00DB457F"/>
    <w:rsid w:val="00DB51AA"/>
    <w:rsid w:val="00DB57E6"/>
    <w:rsid w:val="00DB6F85"/>
    <w:rsid w:val="00DC01B2"/>
    <w:rsid w:val="00DC2844"/>
    <w:rsid w:val="00DC4483"/>
    <w:rsid w:val="00DC48ED"/>
    <w:rsid w:val="00DC49CD"/>
    <w:rsid w:val="00DC6ED8"/>
    <w:rsid w:val="00DD1D04"/>
    <w:rsid w:val="00DD1E20"/>
    <w:rsid w:val="00DD6AE6"/>
    <w:rsid w:val="00DD75BA"/>
    <w:rsid w:val="00DD7703"/>
    <w:rsid w:val="00DE0097"/>
    <w:rsid w:val="00DE03F1"/>
    <w:rsid w:val="00DE05CB"/>
    <w:rsid w:val="00DE212C"/>
    <w:rsid w:val="00DE369C"/>
    <w:rsid w:val="00DE3F30"/>
    <w:rsid w:val="00DE4064"/>
    <w:rsid w:val="00DE6037"/>
    <w:rsid w:val="00DE66BB"/>
    <w:rsid w:val="00DE79E3"/>
    <w:rsid w:val="00DE7F31"/>
    <w:rsid w:val="00DF046A"/>
    <w:rsid w:val="00DF2A78"/>
    <w:rsid w:val="00DF2C21"/>
    <w:rsid w:val="00DF402E"/>
    <w:rsid w:val="00DF73CC"/>
    <w:rsid w:val="00E03FFA"/>
    <w:rsid w:val="00E06668"/>
    <w:rsid w:val="00E06B0D"/>
    <w:rsid w:val="00E07A12"/>
    <w:rsid w:val="00E07FD8"/>
    <w:rsid w:val="00E11304"/>
    <w:rsid w:val="00E1772F"/>
    <w:rsid w:val="00E217C8"/>
    <w:rsid w:val="00E23E8D"/>
    <w:rsid w:val="00E32A66"/>
    <w:rsid w:val="00E33E7D"/>
    <w:rsid w:val="00E34C42"/>
    <w:rsid w:val="00E3516D"/>
    <w:rsid w:val="00E35700"/>
    <w:rsid w:val="00E43D6F"/>
    <w:rsid w:val="00E47AF8"/>
    <w:rsid w:val="00E50804"/>
    <w:rsid w:val="00E509E6"/>
    <w:rsid w:val="00E50B82"/>
    <w:rsid w:val="00E529CC"/>
    <w:rsid w:val="00E54A43"/>
    <w:rsid w:val="00E54EC4"/>
    <w:rsid w:val="00E55DD4"/>
    <w:rsid w:val="00E56147"/>
    <w:rsid w:val="00E566E1"/>
    <w:rsid w:val="00E57F55"/>
    <w:rsid w:val="00E6009D"/>
    <w:rsid w:val="00E619E6"/>
    <w:rsid w:val="00E61EF6"/>
    <w:rsid w:val="00E6209A"/>
    <w:rsid w:val="00E63BC2"/>
    <w:rsid w:val="00E66972"/>
    <w:rsid w:val="00E67028"/>
    <w:rsid w:val="00E71D52"/>
    <w:rsid w:val="00E733A5"/>
    <w:rsid w:val="00E73989"/>
    <w:rsid w:val="00E73E15"/>
    <w:rsid w:val="00E77234"/>
    <w:rsid w:val="00E83F70"/>
    <w:rsid w:val="00E84623"/>
    <w:rsid w:val="00E84768"/>
    <w:rsid w:val="00E84CC3"/>
    <w:rsid w:val="00E84E99"/>
    <w:rsid w:val="00E8540F"/>
    <w:rsid w:val="00E87274"/>
    <w:rsid w:val="00E90A55"/>
    <w:rsid w:val="00E92F5B"/>
    <w:rsid w:val="00E939BF"/>
    <w:rsid w:val="00E9445F"/>
    <w:rsid w:val="00E95BF3"/>
    <w:rsid w:val="00E979F3"/>
    <w:rsid w:val="00EA0003"/>
    <w:rsid w:val="00EA1735"/>
    <w:rsid w:val="00EA3717"/>
    <w:rsid w:val="00EA5243"/>
    <w:rsid w:val="00EA5FCE"/>
    <w:rsid w:val="00EA7D9E"/>
    <w:rsid w:val="00EB0A53"/>
    <w:rsid w:val="00EB0BFF"/>
    <w:rsid w:val="00EB405C"/>
    <w:rsid w:val="00EB6972"/>
    <w:rsid w:val="00EC0569"/>
    <w:rsid w:val="00EC21AB"/>
    <w:rsid w:val="00EC41CC"/>
    <w:rsid w:val="00EC4DDE"/>
    <w:rsid w:val="00EC4F70"/>
    <w:rsid w:val="00EC58E5"/>
    <w:rsid w:val="00ED11DD"/>
    <w:rsid w:val="00ED13DC"/>
    <w:rsid w:val="00ED3442"/>
    <w:rsid w:val="00ED35A5"/>
    <w:rsid w:val="00ED584E"/>
    <w:rsid w:val="00EE21DB"/>
    <w:rsid w:val="00EE49C5"/>
    <w:rsid w:val="00EF0974"/>
    <w:rsid w:val="00EF149F"/>
    <w:rsid w:val="00EF3EAB"/>
    <w:rsid w:val="00EF49DF"/>
    <w:rsid w:val="00F007D6"/>
    <w:rsid w:val="00F00900"/>
    <w:rsid w:val="00F01C36"/>
    <w:rsid w:val="00F02B05"/>
    <w:rsid w:val="00F02F12"/>
    <w:rsid w:val="00F04F4A"/>
    <w:rsid w:val="00F0529E"/>
    <w:rsid w:val="00F06DD7"/>
    <w:rsid w:val="00F1013A"/>
    <w:rsid w:val="00F1060C"/>
    <w:rsid w:val="00F1394E"/>
    <w:rsid w:val="00F13EF0"/>
    <w:rsid w:val="00F21129"/>
    <w:rsid w:val="00F21308"/>
    <w:rsid w:val="00F244CA"/>
    <w:rsid w:val="00F24A6E"/>
    <w:rsid w:val="00F26455"/>
    <w:rsid w:val="00F267FA"/>
    <w:rsid w:val="00F268D6"/>
    <w:rsid w:val="00F32071"/>
    <w:rsid w:val="00F33583"/>
    <w:rsid w:val="00F33A1B"/>
    <w:rsid w:val="00F34454"/>
    <w:rsid w:val="00F36A5E"/>
    <w:rsid w:val="00F50F8A"/>
    <w:rsid w:val="00F52083"/>
    <w:rsid w:val="00F52330"/>
    <w:rsid w:val="00F55414"/>
    <w:rsid w:val="00F557FA"/>
    <w:rsid w:val="00F56349"/>
    <w:rsid w:val="00F568F1"/>
    <w:rsid w:val="00F56A99"/>
    <w:rsid w:val="00F60D36"/>
    <w:rsid w:val="00F63078"/>
    <w:rsid w:val="00F64C29"/>
    <w:rsid w:val="00F654FD"/>
    <w:rsid w:val="00F65E05"/>
    <w:rsid w:val="00F66759"/>
    <w:rsid w:val="00F726A0"/>
    <w:rsid w:val="00F77C04"/>
    <w:rsid w:val="00F8049E"/>
    <w:rsid w:val="00F8453C"/>
    <w:rsid w:val="00F84EE4"/>
    <w:rsid w:val="00F8697A"/>
    <w:rsid w:val="00F9273F"/>
    <w:rsid w:val="00F94153"/>
    <w:rsid w:val="00F96969"/>
    <w:rsid w:val="00F97FE6"/>
    <w:rsid w:val="00FA0902"/>
    <w:rsid w:val="00FA15AD"/>
    <w:rsid w:val="00FA462A"/>
    <w:rsid w:val="00FA4B35"/>
    <w:rsid w:val="00FA5CBE"/>
    <w:rsid w:val="00FA7D8D"/>
    <w:rsid w:val="00FB003F"/>
    <w:rsid w:val="00FB1CFA"/>
    <w:rsid w:val="00FB2650"/>
    <w:rsid w:val="00FB41BC"/>
    <w:rsid w:val="00FB58E2"/>
    <w:rsid w:val="00FC0B0C"/>
    <w:rsid w:val="00FC178F"/>
    <w:rsid w:val="00FC2AA1"/>
    <w:rsid w:val="00FC56DF"/>
    <w:rsid w:val="00FC596E"/>
    <w:rsid w:val="00FC5B86"/>
    <w:rsid w:val="00FC6E89"/>
    <w:rsid w:val="00FC7D25"/>
    <w:rsid w:val="00FD36E7"/>
    <w:rsid w:val="00FD3D8A"/>
    <w:rsid w:val="00FE2833"/>
    <w:rsid w:val="00FE340C"/>
    <w:rsid w:val="00FE5D2B"/>
    <w:rsid w:val="00FF2316"/>
    <w:rsid w:val="00FF4420"/>
    <w:rsid w:val="00FF5E8D"/>
    <w:rsid w:val="475F6303"/>
    <w:rsid w:val="4877A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698D0"/>
  <w15:docId w15:val="{FEA147F4-1A1B-4281-859F-4DA0D9A5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iPriority="0" w:unhideWhenUsed="1"/>
    <w:lsdException w:name="footer" w:semiHidden="1" w:uiPriority="0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0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31"/>
    <w:pPr>
      <w:tabs>
        <w:tab w:val="left" w:pos="284"/>
      </w:tabs>
      <w:spacing w:before="20"/>
    </w:pPr>
    <w:rPr>
      <w:rFonts w:asciiTheme="minorHAnsi" w:eastAsia="Times New Roman" w:hAnsiTheme="minorHAnsi"/>
      <w:szCs w:val="24"/>
      <w:lang w:val="en-GB"/>
    </w:rPr>
  </w:style>
  <w:style w:type="paragraph" w:styleId="Heading1">
    <w:name w:val="heading 1"/>
    <w:basedOn w:val="Normal"/>
    <w:next w:val="Normal"/>
    <w:qFormat/>
    <w:rsid w:val="00AE3C13"/>
    <w:pPr>
      <w:keepNext/>
      <w:numPr>
        <w:numId w:val="2"/>
      </w:numPr>
      <w:tabs>
        <w:tab w:val="clear" w:pos="284"/>
        <w:tab w:val="left" w:pos="312"/>
      </w:tabs>
      <w:spacing w:before="240" w:after="60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AE3C13"/>
    <w:pPr>
      <w:keepNext/>
      <w:numPr>
        <w:ilvl w:val="1"/>
        <w:numId w:val="2"/>
      </w:numPr>
      <w:tabs>
        <w:tab w:val="clear" w:pos="284"/>
        <w:tab w:val="left" w:pos="493"/>
      </w:tabs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AE3C13"/>
    <w:pPr>
      <w:keepNext/>
      <w:numPr>
        <w:ilvl w:val="2"/>
        <w:numId w:val="2"/>
      </w:numPr>
      <w:tabs>
        <w:tab w:val="clear" w:pos="284"/>
        <w:tab w:val="left" w:pos="658"/>
      </w:tabs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E3C13"/>
    <w:pPr>
      <w:keepNext/>
      <w:numPr>
        <w:ilvl w:val="3"/>
        <w:numId w:val="2"/>
      </w:numPr>
      <w:tabs>
        <w:tab w:val="clear" w:pos="284"/>
        <w:tab w:val="left" w:pos="833"/>
      </w:tabs>
      <w:spacing w:before="24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AE3C13"/>
    <w:pPr>
      <w:numPr>
        <w:ilvl w:val="4"/>
        <w:numId w:val="2"/>
      </w:numPr>
      <w:tabs>
        <w:tab w:val="clear" w:pos="284"/>
        <w:tab w:val="left" w:pos="1009"/>
      </w:tabs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aliases w:val="Appendix 1"/>
    <w:basedOn w:val="Normal"/>
    <w:next w:val="Normal"/>
    <w:qFormat/>
    <w:locked/>
    <w:rsid w:val="00DE03F1"/>
    <w:pPr>
      <w:numPr>
        <w:ilvl w:val="5"/>
        <w:numId w:val="7"/>
      </w:numPr>
      <w:tabs>
        <w:tab w:val="clear" w:pos="284"/>
        <w:tab w:val="left" w:pos="0"/>
        <w:tab w:val="left" w:pos="312"/>
      </w:tabs>
      <w:spacing w:before="240" w:after="60"/>
      <w:outlineLvl w:val="5"/>
    </w:pPr>
    <w:rPr>
      <w:b/>
      <w:bCs/>
      <w:sz w:val="26"/>
      <w:szCs w:val="22"/>
      <w:lang w:val="nb-NO"/>
    </w:rPr>
  </w:style>
  <w:style w:type="paragraph" w:styleId="Heading7">
    <w:name w:val="heading 7"/>
    <w:aliases w:val="Appendix 2"/>
    <w:basedOn w:val="Normal"/>
    <w:next w:val="Normal"/>
    <w:qFormat/>
    <w:locked/>
    <w:rsid w:val="00DE03F1"/>
    <w:pPr>
      <w:numPr>
        <w:ilvl w:val="6"/>
        <w:numId w:val="7"/>
      </w:numPr>
      <w:tabs>
        <w:tab w:val="clear" w:pos="284"/>
        <w:tab w:val="left" w:pos="0"/>
        <w:tab w:val="left" w:pos="493"/>
      </w:tabs>
      <w:spacing w:before="240" w:after="60"/>
      <w:outlineLvl w:val="6"/>
    </w:pPr>
    <w:rPr>
      <w:b/>
      <w:sz w:val="26"/>
      <w:lang w:val="nb-NO"/>
    </w:rPr>
  </w:style>
  <w:style w:type="paragraph" w:styleId="Heading8">
    <w:name w:val="heading 8"/>
    <w:aliases w:val="Appendix 3"/>
    <w:basedOn w:val="Normal"/>
    <w:next w:val="Normal"/>
    <w:qFormat/>
    <w:locked/>
    <w:rsid w:val="00DE03F1"/>
    <w:pPr>
      <w:numPr>
        <w:ilvl w:val="7"/>
        <w:numId w:val="7"/>
      </w:numPr>
      <w:tabs>
        <w:tab w:val="clear" w:pos="284"/>
        <w:tab w:val="left" w:pos="0"/>
        <w:tab w:val="left" w:pos="658"/>
      </w:tabs>
      <w:spacing w:before="240" w:after="60"/>
      <w:outlineLvl w:val="7"/>
    </w:pPr>
    <w:rPr>
      <w:b/>
      <w:iCs/>
      <w:sz w:val="26"/>
      <w:lang w:val="nb-NO"/>
    </w:rPr>
  </w:style>
  <w:style w:type="paragraph" w:styleId="Heading9">
    <w:name w:val="heading 9"/>
    <w:aliases w:val="Appendix 4"/>
    <w:basedOn w:val="Normal"/>
    <w:next w:val="Normal"/>
    <w:qFormat/>
    <w:locked/>
    <w:rsid w:val="00DE03F1"/>
    <w:pPr>
      <w:numPr>
        <w:ilvl w:val="8"/>
        <w:numId w:val="7"/>
      </w:numPr>
      <w:tabs>
        <w:tab w:val="clear" w:pos="284"/>
        <w:tab w:val="left" w:pos="0"/>
        <w:tab w:val="left" w:pos="833"/>
      </w:tabs>
      <w:spacing w:before="240" w:after="60"/>
      <w:outlineLvl w:val="8"/>
    </w:pPr>
    <w:rPr>
      <w:rFonts w:cs="Arial"/>
      <w:b/>
      <w:sz w:val="26"/>
      <w:szCs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OverskriftInnhold">
    <w:name w:val="xOverskriftInnhold"/>
    <w:link w:val="xOverskriftInnholdChar"/>
    <w:rsid w:val="00623FB6"/>
    <w:pPr>
      <w:tabs>
        <w:tab w:val="left" w:pos="284"/>
      </w:tabs>
      <w:spacing w:before="360" w:after="360"/>
    </w:pPr>
    <w:rPr>
      <w:rFonts w:eastAsia="Times New Roman"/>
      <w:sz w:val="32"/>
      <w:szCs w:val="24"/>
      <w:lang w:val="en-GB"/>
    </w:rPr>
  </w:style>
  <w:style w:type="paragraph" w:styleId="TOC5">
    <w:name w:val="toc 5"/>
    <w:basedOn w:val="Normal"/>
    <w:next w:val="Normal"/>
    <w:autoRedefine/>
    <w:rsid w:val="00453B93"/>
    <w:pPr>
      <w:tabs>
        <w:tab w:val="clear" w:pos="284"/>
        <w:tab w:val="left" w:pos="680"/>
        <w:tab w:val="right" w:leader="dot" w:pos="8280"/>
      </w:tabs>
      <w:spacing w:before="140" w:after="120"/>
      <w:ind w:left="45"/>
    </w:pPr>
    <w:rPr>
      <w:noProof/>
      <w:sz w:val="16"/>
    </w:rPr>
  </w:style>
  <w:style w:type="paragraph" w:styleId="TOC4">
    <w:name w:val="toc 4"/>
    <w:basedOn w:val="TOC5"/>
    <w:next w:val="Normal"/>
    <w:autoRedefine/>
    <w:rsid w:val="00453B93"/>
    <w:pPr>
      <w:ind w:left="142"/>
    </w:pPr>
  </w:style>
  <w:style w:type="paragraph" w:styleId="TOC3">
    <w:name w:val="toc 3"/>
    <w:basedOn w:val="TOC4"/>
    <w:next w:val="Normal"/>
    <w:autoRedefine/>
    <w:rsid w:val="00453B93"/>
    <w:pPr>
      <w:ind w:left="249"/>
    </w:pPr>
  </w:style>
  <w:style w:type="paragraph" w:styleId="TOC2">
    <w:name w:val="toc 2"/>
    <w:basedOn w:val="TOC3"/>
    <w:next w:val="Normal"/>
    <w:autoRedefine/>
    <w:rsid w:val="00B61136"/>
    <w:pPr>
      <w:ind w:left="352"/>
    </w:pPr>
  </w:style>
  <w:style w:type="paragraph" w:styleId="TOC1">
    <w:name w:val="toc 1"/>
    <w:basedOn w:val="TOC2"/>
    <w:next w:val="Normal"/>
    <w:autoRedefine/>
    <w:rsid w:val="00FE5D2B"/>
    <w:pPr>
      <w:ind w:left="454"/>
    </w:pPr>
  </w:style>
  <w:style w:type="character" w:styleId="Hyperlink">
    <w:name w:val="Hyperlink"/>
    <w:basedOn w:val="DefaultParagraphFont"/>
    <w:rsid w:val="00453B93"/>
    <w:rPr>
      <w:color w:val="0000FF"/>
      <w:u w:val="single"/>
    </w:rPr>
  </w:style>
  <w:style w:type="table" w:styleId="TableGrid">
    <w:name w:val="Table Grid"/>
    <w:basedOn w:val="TableNormal"/>
    <w:rsid w:val="00623FB6"/>
    <w:pPr>
      <w:tabs>
        <w:tab w:val="left" w:pos="284"/>
      </w:tabs>
      <w:spacing w:before="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HovedOverskrift">
    <w:name w:val="xHovedOverskrift"/>
    <w:link w:val="xHovedOverskriftChar"/>
    <w:rsid w:val="00623FB6"/>
    <w:pPr>
      <w:spacing w:before="480" w:after="240"/>
    </w:pPr>
    <w:rPr>
      <w:rFonts w:eastAsia="Times New Roman"/>
      <w:sz w:val="50"/>
      <w:szCs w:val="24"/>
      <w:lang w:val="en-GB"/>
    </w:rPr>
  </w:style>
  <w:style w:type="paragraph" w:styleId="Footer">
    <w:name w:val="footer"/>
    <w:basedOn w:val="Normal"/>
    <w:link w:val="FooterChar"/>
    <w:rsid w:val="00480AAE"/>
    <w:pPr>
      <w:tabs>
        <w:tab w:val="clear" w:pos="284"/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80AAE"/>
    <w:pPr>
      <w:tabs>
        <w:tab w:val="clear" w:pos="284"/>
        <w:tab w:val="center" w:pos="4320"/>
        <w:tab w:val="right" w:pos="8640"/>
      </w:tabs>
    </w:pPr>
  </w:style>
  <w:style w:type="paragraph" w:customStyle="1" w:styleId="xSkjemaTittel">
    <w:name w:val="xSkjemaTittel"/>
    <w:link w:val="xSkjemaTittelChar"/>
    <w:rsid w:val="00BA08E1"/>
    <w:pPr>
      <w:spacing w:before="140"/>
    </w:pPr>
    <w:rPr>
      <w:rFonts w:eastAsia="Times New Roman"/>
      <w:b/>
      <w:caps/>
      <w:sz w:val="16"/>
      <w:szCs w:val="24"/>
      <w:lang w:val="en-GB"/>
    </w:rPr>
  </w:style>
  <w:style w:type="paragraph" w:styleId="TOC6">
    <w:name w:val="toc 6"/>
    <w:basedOn w:val="TOC2"/>
    <w:next w:val="Normal"/>
    <w:autoRedefine/>
    <w:semiHidden/>
    <w:locked/>
    <w:rsid w:val="00FE5D2B"/>
    <w:pPr>
      <w:ind w:left="454"/>
    </w:pPr>
  </w:style>
  <w:style w:type="paragraph" w:styleId="TOC7">
    <w:name w:val="toc 7"/>
    <w:basedOn w:val="TOC3"/>
    <w:next w:val="Normal"/>
    <w:autoRedefine/>
    <w:semiHidden/>
    <w:locked/>
    <w:rsid w:val="00FE5D2B"/>
    <w:pPr>
      <w:ind w:left="352"/>
    </w:pPr>
  </w:style>
  <w:style w:type="paragraph" w:styleId="TOC8">
    <w:name w:val="toc 8"/>
    <w:basedOn w:val="TOC4"/>
    <w:next w:val="Normal"/>
    <w:autoRedefine/>
    <w:semiHidden/>
    <w:locked/>
    <w:rsid w:val="00FE5D2B"/>
    <w:pPr>
      <w:ind w:left="249"/>
    </w:pPr>
  </w:style>
  <w:style w:type="paragraph" w:styleId="TOC9">
    <w:name w:val="toc 9"/>
    <w:basedOn w:val="TOC5"/>
    <w:next w:val="Normal"/>
    <w:autoRedefine/>
    <w:semiHidden/>
    <w:locked/>
    <w:rsid w:val="00FE5D2B"/>
    <w:pPr>
      <w:ind w:left="142"/>
    </w:pPr>
  </w:style>
  <w:style w:type="character" w:customStyle="1" w:styleId="xSkjemaTittelChar">
    <w:name w:val="xSkjemaTittel Char"/>
    <w:basedOn w:val="DefaultParagraphFont"/>
    <w:link w:val="xSkjemaTittel"/>
    <w:rsid w:val="00BA08E1"/>
    <w:rPr>
      <w:rFonts w:eastAsia="Times New Roman"/>
      <w:b/>
      <w:caps/>
      <w:sz w:val="16"/>
      <w:szCs w:val="24"/>
      <w:lang w:val="en-GB"/>
    </w:rPr>
  </w:style>
  <w:style w:type="paragraph" w:customStyle="1" w:styleId="xInfo">
    <w:name w:val="xInfo"/>
    <w:link w:val="xInfoChar"/>
    <w:locked/>
    <w:rsid w:val="00623FB6"/>
    <w:pPr>
      <w:spacing w:before="70"/>
    </w:pPr>
    <w:rPr>
      <w:rFonts w:eastAsia="Times New Roman"/>
      <w:color w:val="1F497D" w:themeColor="text2"/>
      <w:sz w:val="14"/>
      <w:szCs w:val="24"/>
    </w:rPr>
  </w:style>
  <w:style w:type="paragraph" w:customStyle="1" w:styleId="xInfoBold">
    <w:name w:val="xInfoBold"/>
    <w:link w:val="xInfoBoldChar"/>
    <w:locked/>
    <w:rsid w:val="00623FB6"/>
    <w:pPr>
      <w:spacing w:before="70" w:after="120"/>
    </w:pPr>
    <w:rPr>
      <w:rFonts w:eastAsia="Times New Roman"/>
      <w:b/>
      <w:color w:val="1F497D" w:themeColor="text2"/>
      <w:sz w:val="16"/>
      <w:szCs w:val="24"/>
    </w:rPr>
  </w:style>
  <w:style w:type="character" w:customStyle="1" w:styleId="xInfoBoldChar">
    <w:name w:val="xInfoBold Char"/>
    <w:basedOn w:val="DefaultParagraphFont"/>
    <w:link w:val="xInfoBold"/>
    <w:rsid w:val="00623FB6"/>
    <w:rPr>
      <w:rFonts w:eastAsia="Times New Roman"/>
      <w:b/>
      <w:color w:val="1F497D" w:themeColor="text2"/>
      <w:sz w:val="16"/>
      <w:szCs w:val="24"/>
    </w:rPr>
  </w:style>
  <w:style w:type="character" w:customStyle="1" w:styleId="xInfoChar">
    <w:name w:val="xInfo Char"/>
    <w:basedOn w:val="DefaultParagraphFont"/>
    <w:link w:val="xInfo"/>
    <w:rsid w:val="00623FB6"/>
    <w:rPr>
      <w:rFonts w:eastAsia="Times New Roman"/>
      <w:color w:val="1F497D" w:themeColor="text2"/>
      <w:sz w:val="1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C3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3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7C39"/>
    <w:rPr>
      <w:color w:val="808080"/>
    </w:rPr>
  </w:style>
  <w:style w:type="paragraph" w:customStyle="1" w:styleId="xSkjemaTekst">
    <w:name w:val="xSkjemaTekst"/>
    <w:basedOn w:val="xSkjemaTittel"/>
    <w:link w:val="xSkjemaTekstChar"/>
    <w:qFormat/>
    <w:rsid w:val="00BA08E1"/>
    <w:pPr>
      <w:spacing w:before="0"/>
    </w:pPr>
    <w:rPr>
      <w:b w:val="0"/>
      <w:bCs/>
      <w:caps w:val="0"/>
      <w:sz w:val="20"/>
    </w:rPr>
  </w:style>
  <w:style w:type="paragraph" w:customStyle="1" w:styleId="xIngress">
    <w:name w:val="xIngress"/>
    <w:link w:val="xIngressChar"/>
    <w:rsid w:val="00623FB6"/>
    <w:rPr>
      <w:rFonts w:eastAsia="Times New Roman"/>
      <w:sz w:val="26"/>
      <w:szCs w:val="26"/>
      <w:lang w:val="en-GB"/>
    </w:rPr>
  </w:style>
  <w:style w:type="paragraph" w:customStyle="1" w:styleId="xFaxOverskrift">
    <w:name w:val="xFaxOverskrift"/>
    <w:basedOn w:val="xHovedOverskrift"/>
    <w:link w:val="xFaxOverskriftChar1"/>
    <w:rsid w:val="00623FB6"/>
    <w:pPr>
      <w:spacing w:before="120" w:after="120"/>
    </w:pPr>
    <w:rPr>
      <w:b/>
      <w:sz w:val="40"/>
    </w:rPr>
  </w:style>
  <w:style w:type="paragraph" w:customStyle="1" w:styleId="xAgenda">
    <w:name w:val="xAgenda"/>
    <w:basedOn w:val="xSkjemaTittel"/>
    <w:link w:val="xAgendaChar"/>
    <w:rsid w:val="00623FB6"/>
    <w:rPr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8426C"/>
    <w:pPr>
      <w:ind w:left="720"/>
      <w:contextualSpacing/>
    </w:pPr>
  </w:style>
  <w:style w:type="paragraph" w:customStyle="1" w:styleId="xSkjemaFooterSidetall">
    <w:name w:val="xSkjemaFooterSidetall"/>
    <w:basedOn w:val="Normal"/>
    <w:link w:val="xSkjemaFooterSidetallChar"/>
    <w:qFormat/>
    <w:rsid w:val="006E2875"/>
    <w:pPr>
      <w:jc w:val="right"/>
    </w:pPr>
    <w:rPr>
      <w:color w:val="A19589" w:themeColor="background2"/>
      <w:sz w:val="24"/>
    </w:rPr>
  </w:style>
  <w:style w:type="paragraph" w:customStyle="1" w:styleId="xSkjemaTittelHorisontal">
    <w:name w:val="xSkjemaTittelHorisontal"/>
    <w:basedOn w:val="xSkjemaTittel"/>
    <w:link w:val="xSkjemaTittelHorisontalChar"/>
    <w:rsid w:val="009E45FB"/>
    <w:pPr>
      <w:ind w:left="113" w:right="113"/>
      <w:jc w:val="center"/>
    </w:pPr>
    <w:rPr>
      <w:bCs/>
      <w:szCs w:val="20"/>
    </w:rPr>
  </w:style>
  <w:style w:type="paragraph" w:customStyle="1" w:styleId="xSkjemaTekstFooter">
    <w:name w:val="xSkjemaTekstFooter"/>
    <w:link w:val="xSkjemaTekstFooterChar"/>
    <w:qFormat/>
    <w:rsid w:val="00623FB6"/>
    <w:rPr>
      <w:rFonts w:eastAsia="Times New Roman"/>
      <w:color w:val="A19589" w:themeColor="background2"/>
      <w:sz w:val="16"/>
      <w:szCs w:val="24"/>
    </w:rPr>
  </w:style>
  <w:style w:type="paragraph" w:customStyle="1" w:styleId="xSkjemaTittelFooter">
    <w:name w:val="xSkjemaTittelFooter"/>
    <w:basedOn w:val="xSkjemaTittel"/>
    <w:link w:val="xSkjemaTittelFooterChar"/>
    <w:qFormat/>
    <w:rsid w:val="006E2875"/>
    <w:rPr>
      <w:color w:val="A19589" w:themeColor="background2"/>
    </w:rPr>
  </w:style>
  <w:style w:type="character" w:customStyle="1" w:styleId="xAgendaChar">
    <w:name w:val="xAgenda Char"/>
    <w:basedOn w:val="xSkjemaTittelChar"/>
    <w:link w:val="xAgenda"/>
    <w:rsid w:val="00623FB6"/>
    <w:rPr>
      <w:rFonts w:eastAsia="Times New Roman"/>
      <w:b/>
      <w:caps/>
      <w:sz w:val="24"/>
      <w:szCs w:val="24"/>
      <w:lang w:val="en-GB"/>
    </w:rPr>
  </w:style>
  <w:style w:type="character" w:customStyle="1" w:styleId="xHovedOverskriftChar">
    <w:name w:val="xHovedOverskrift Char"/>
    <w:basedOn w:val="DefaultParagraphFont"/>
    <w:link w:val="xHovedOverskrift"/>
    <w:rsid w:val="00623FB6"/>
    <w:rPr>
      <w:rFonts w:eastAsia="Times New Roman"/>
      <w:sz w:val="50"/>
      <w:szCs w:val="24"/>
      <w:lang w:val="en-GB"/>
    </w:rPr>
  </w:style>
  <w:style w:type="character" w:customStyle="1" w:styleId="xFaxOverskriftChar">
    <w:name w:val="xFaxOverskrift Char"/>
    <w:basedOn w:val="xHovedOverskriftChar"/>
    <w:rsid w:val="00623FB6"/>
    <w:rPr>
      <w:rFonts w:ascii="Calibri" w:eastAsia="Times New Roman" w:hAnsi="Calibri"/>
      <w:sz w:val="50"/>
      <w:szCs w:val="24"/>
      <w:lang w:val="en-GB"/>
    </w:rPr>
  </w:style>
  <w:style w:type="character" w:customStyle="1" w:styleId="xFaxOverskriftChar1">
    <w:name w:val="xFaxOverskrift Char1"/>
    <w:basedOn w:val="xHovedOverskriftChar"/>
    <w:link w:val="xFaxOverskrift"/>
    <w:rsid w:val="00623FB6"/>
    <w:rPr>
      <w:rFonts w:eastAsia="Times New Roman"/>
      <w:b/>
      <w:sz w:val="40"/>
      <w:szCs w:val="24"/>
      <w:lang w:val="en-GB"/>
    </w:rPr>
  </w:style>
  <w:style w:type="character" w:customStyle="1" w:styleId="xIngressChar">
    <w:name w:val="xIngress Char"/>
    <w:basedOn w:val="DefaultParagraphFont"/>
    <w:link w:val="xIngress"/>
    <w:rsid w:val="00623FB6"/>
    <w:rPr>
      <w:rFonts w:eastAsia="Times New Roman"/>
      <w:sz w:val="26"/>
      <w:szCs w:val="26"/>
      <w:lang w:val="en-GB"/>
    </w:rPr>
  </w:style>
  <w:style w:type="character" w:customStyle="1" w:styleId="xOverskriftInnholdChar">
    <w:name w:val="xOverskriftInnhold Char"/>
    <w:basedOn w:val="DefaultParagraphFont"/>
    <w:link w:val="xOverskriftInnhold"/>
    <w:rsid w:val="00623FB6"/>
    <w:rPr>
      <w:rFonts w:eastAsia="Times New Roman"/>
      <w:sz w:val="32"/>
      <w:szCs w:val="24"/>
      <w:lang w:val="en-GB"/>
    </w:rPr>
  </w:style>
  <w:style w:type="character" w:customStyle="1" w:styleId="xSkjemaFooterSidetallChar">
    <w:name w:val="xSkjemaFooterSidetall Char"/>
    <w:basedOn w:val="DefaultParagraphFont"/>
    <w:link w:val="xSkjemaFooterSidetall"/>
    <w:rsid w:val="009426FC"/>
    <w:rPr>
      <w:rFonts w:ascii="SINTEF" w:eastAsia="Times New Roman" w:hAnsi="SINTEF"/>
      <w:color w:val="A19589" w:themeColor="background2"/>
      <w:sz w:val="24"/>
      <w:szCs w:val="24"/>
    </w:rPr>
  </w:style>
  <w:style w:type="character" w:customStyle="1" w:styleId="xSkjemaTekstChar">
    <w:name w:val="xSkjemaTekst Char"/>
    <w:basedOn w:val="xSkjemaTittelChar"/>
    <w:link w:val="xSkjemaTekst"/>
    <w:rsid w:val="00BA08E1"/>
    <w:rPr>
      <w:rFonts w:eastAsia="Times New Roman"/>
      <w:b w:val="0"/>
      <w:bCs/>
      <w:caps w:val="0"/>
      <w:sz w:val="16"/>
      <w:szCs w:val="24"/>
      <w:lang w:val="en-GB"/>
    </w:rPr>
  </w:style>
  <w:style w:type="paragraph" w:customStyle="1" w:styleId="StylexSkjemaTekstCentered">
    <w:name w:val="Style xSkjemaTekst + Centered"/>
    <w:basedOn w:val="xSkjemaTekst"/>
    <w:link w:val="StylexSkjemaTekstCenteredChar"/>
    <w:rsid w:val="00623FB6"/>
    <w:pPr>
      <w:jc w:val="center"/>
    </w:pPr>
    <w:rPr>
      <w:bCs w:val="0"/>
      <w:szCs w:val="20"/>
    </w:rPr>
  </w:style>
  <w:style w:type="character" w:customStyle="1" w:styleId="xSkjemaTekstFooterChar">
    <w:name w:val="xSkjemaTekstFooter Char"/>
    <w:basedOn w:val="DefaultParagraphFont"/>
    <w:link w:val="xSkjemaTekstFooter"/>
    <w:rsid w:val="00623FB6"/>
    <w:rPr>
      <w:rFonts w:eastAsia="Times New Roman"/>
      <w:color w:val="A19589" w:themeColor="background2"/>
      <w:sz w:val="16"/>
      <w:szCs w:val="24"/>
    </w:rPr>
  </w:style>
  <w:style w:type="character" w:customStyle="1" w:styleId="StylexSkjemaTekstCenteredChar">
    <w:name w:val="Style xSkjemaTekst + Centered Char"/>
    <w:basedOn w:val="xSkjemaTekstChar"/>
    <w:link w:val="StylexSkjemaTekstCentered"/>
    <w:rsid w:val="00623FB6"/>
    <w:rPr>
      <w:rFonts w:eastAsia="Times New Roman"/>
      <w:b/>
      <w:bCs w:val="0"/>
      <w:caps w:val="0"/>
      <w:sz w:val="16"/>
      <w:szCs w:val="24"/>
      <w:lang w:val="en-GB"/>
    </w:rPr>
  </w:style>
  <w:style w:type="character" w:customStyle="1" w:styleId="xSkjemaTittelFooterChar">
    <w:name w:val="xSkjemaTittelFooter Char"/>
    <w:basedOn w:val="xSkjemaTittelChar"/>
    <w:link w:val="xSkjemaTittelFooter"/>
    <w:rsid w:val="009426FC"/>
    <w:rPr>
      <w:rFonts w:ascii="SINTEF" w:eastAsia="Times New Roman" w:hAnsi="SINTEF"/>
      <w:b/>
      <w:caps/>
      <w:color w:val="A19589" w:themeColor="background2"/>
      <w:sz w:val="16"/>
      <w:szCs w:val="24"/>
      <w:lang w:val="en-GB"/>
    </w:rPr>
  </w:style>
  <w:style w:type="character" w:customStyle="1" w:styleId="xSkjemaTittelHorisontalChar">
    <w:name w:val="xSkjemaTittelHorisontal Char"/>
    <w:basedOn w:val="xSkjemaTittelChar"/>
    <w:link w:val="xSkjemaTittelHorisontal"/>
    <w:rsid w:val="009426FC"/>
    <w:rPr>
      <w:rFonts w:ascii="SINTEF" w:eastAsia="Times New Roman" w:hAnsi="SINTEF"/>
      <w:b/>
      <w:bCs/>
      <w:caps/>
      <w:sz w:val="16"/>
      <w:szCs w:val="24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426C"/>
    <w:rPr>
      <w:rFonts w:ascii="SINTEF" w:eastAsia="Times New Roman" w:hAnsi="SINTEF"/>
      <w:szCs w:val="24"/>
      <w:lang w:val="en-GB"/>
    </w:rPr>
  </w:style>
  <w:style w:type="paragraph" w:customStyle="1" w:styleId="xInfoBlue">
    <w:name w:val="xInfoBlue"/>
    <w:basedOn w:val="Normal"/>
    <w:rsid w:val="00DE03F1"/>
    <w:pPr>
      <w:spacing w:before="70"/>
    </w:pPr>
    <w:rPr>
      <w:color w:val="1F497D" w:themeColor="text2"/>
      <w:sz w:val="14"/>
      <w:lang w:val="nb-NO"/>
    </w:rPr>
  </w:style>
  <w:style w:type="paragraph" w:customStyle="1" w:styleId="xInfoBlueBold">
    <w:name w:val="xInfoBlueBold"/>
    <w:basedOn w:val="xInfoBlue"/>
    <w:qFormat/>
    <w:rsid w:val="00DE03F1"/>
    <w:rPr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D39C7"/>
    <w:pPr>
      <w:spacing w:before="0" w:after="200"/>
    </w:pPr>
    <w:rPr>
      <w:rFonts w:ascii="Times New Roman" w:hAnsi="Times New Roman"/>
      <w:b/>
      <w:bCs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locked/>
    <w:rsid w:val="00623FB6"/>
    <w:pPr>
      <w:pBdr>
        <w:top w:val="single" w:sz="2" w:space="10" w:color="A1DEE9" w:themeColor="accent1" w:frame="1"/>
        <w:left w:val="single" w:sz="2" w:space="10" w:color="A1DEE9" w:themeColor="accent1" w:frame="1"/>
        <w:bottom w:val="single" w:sz="2" w:space="10" w:color="A1DEE9" w:themeColor="accent1" w:frame="1"/>
        <w:right w:val="single" w:sz="2" w:space="10" w:color="A1DEE9" w:themeColor="accent1" w:frame="1"/>
      </w:pBdr>
      <w:ind w:left="1152" w:right="1152"/>
    </w:pPr>
    <w:rPr>
      <w:rFonts w:eastAsiaTheme="minorEastAsia" w:cstheme="minorBidi"/>
      <w:i/>
      <w:iCs/>
      <w:color w:val="A1DEE9" w:themeColor="accent1"/>
    </w:rPr>
  </w:style>
  <w:style w:type="paragraph" w:styleId="EnvelopeAddress">
    <w:name w:val="envelope address"/>
    <w:basedOn w:val="Normal"/>
    <w:uiPriority w:val="99"/>
    <w:semiHidden/>
    <w:unhideWhenUsed/>
    <w:locked/>
    <w:rsid w:val="00623FB6"/>
    <w:pPr>
      <w:framePr w:w="7920" w:h="1980" w:hRule="exact" w:hSpace="141" w:wrap="auto" w:hAnchor="page" w:xAlign="center" w:yAlign="bottom"/>
      <w:spacing w:before="0"/>
      <w:ind w:left="2880"/>
    </w:pPr>
    <w:rPr>
      <w:rFonts w:eastAsiaTheme="majorEastAsia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locked/>
    <w:rsid w:val="00623FB6"/>
    <w:pPr>
      <w:spacing w:before="0"/>
    </w:pPr>
    <w:rPr>
      <w:rFonts w:eastAsiaTheme="majorEastAsia" w:cstheme="majorBidi"/>
      <w:szCs w:val="20"/>
    </w:rPr>
  </w:style>
  <w:style w:type="character" w:styleId="IntenseEmphasis">
    <w:name w:val="Intense Emphasis"/>
    <w:basedOn w:val="DefaultParagraphFont"/>
    <w:uiPriority w:val="21"/>
    <w:rsid w:val="00623FB6"/>
    <w:rPr>
      <w:rFonts w:ascii="Calibri" w:hAnsi="Calibri"/>
      <w:b/>
      <w:bCs/>
      <w:i/>
      <w:iCs/>
      <w:color w:val="A1DEE9" w:themeColor="accent1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623F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eastAsiaTheme="majorEastAsia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3FB6"/>
    <w:rPr>
      <w:rFonts w:eastAsiaTheme="majorEastAsia" w:cstheme="majorBidi"/>
      <w:sz w:val="24"/>
      <w:szCs w:val="24"/>
      <w:shd w:val="pct20" w:color="auto" w:fill="auto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623FB6"/>
    <w:pPr>
      <w:numPr>
        <w:ilvl w:val="1"/>
      </w:numPr>
    </w:pPr>
    <w:rPr>
      <w:rFonts w:eastAsiaTheme="majorEastAsia" w:cstheme="majorBidi"/>
      <w:i/>
      <w:iCs/>
      <w:color w:val="A1DEE9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FB6"/>
    <w:rPr>
      <w:rFonts w:eastAsiaTheme="majorEastAsia" w:cstheme="majorBidi"/>
      <w:i/>
      <w:iCs/>
      <w:color w:val="A1DEE9" w:themeColor="accent1"/>
      <w:spacing w:val="15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rsid w:val="00623FB6"/>
    <w:pPr>
      <w:pBdr>
        <w:bottom w:val="single" w:sz="8" w:space="4" w:color="A1DEE9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3FB6"/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623FB6"/>
    <w:pPr>
      <w:spacing w:before="120"/>
    </w:pPr>
    <w:rPr>
      <w:rFonts w:eastAsiaTheme="majorEastAsia" w:cstheme="majorBidi"/>
      <w:b/>
      <w:bCs/>
      <w:sz w:val="24"/>
    </w:rPr>
  </w:style>
  <w:style w:type="character" w:customStyle="1" w:styleId="HeaderChar">
    <w:name w:val="Header Char"/>
    <w:basedOn w:val="DefaultParagraphFont"/>
    <w:link w:val="Header"/>
    <w:rsid w:val="00D00689"/>
    <w:rPr>
      <w:rFonts w:eastAsia="Times New Roman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A763E"/>
    <w:rPr>
      <w:rFonts w:eastAsia="Times New Roman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32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32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AF"/>
    <w:rPr>
      <w:rFonts w:asciiTheme="minorHAnsi" w:eastAsia="Times New Roman" w:hAnsi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32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AF"/>
    <w:rPr>
      <w:rFonts w:asciiTheme="minorHAnsi" w:eastAsia="Times New Roman" w:hAnsiTheme="minorHAns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microsoft.com/office/2018/08/relationships/commentsExtensible" Target="commentsExtensible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microsoft.com/office/2016/09/relationships/commentsIds" Target="commentsIds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footer" Target="footer2.xml"/><Relationship Id="rId28" Type="http://schemas.openxmlformats.org/officeDocument/2006/relationships/glossaryDocument" Target="glossary/document.xml"/><Relationship Id="rId10" Type="http://schemas.openxmlformats.org/officeDocument/2006/relationships/styles" Target="styl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FE0CC2F8A3432FBBBB878B1C991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BF821-CDB2-452F-B976-BEFEEACF97A0}"/>
      </w:docPartPr>
      <w:docPartBody>
        <w:p w:rsidR="00A609D9" w:rsidRDefault="00060A26" w:rsidP="00060A26">
          <w:pPr>
            <w:pStyle w:val="13FE0CC2F8A3432FBBBB878B1C9914352"/>
          </w:pPr>
          <w:r>
            <w:rPr>
              <w:rStyle w:val="xIngressChar"/>
            </w:rPr>
            <w:t>[</w:t>
          </w:r>
          <w:r>
            <w:t>Location]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2E4311-3086-4FD2-B671-38083FC05314}"/>
      </w:docPartPr>
      <w:docPartBody>
        <w:p w:rsidR="00773F2D" w:rsidRDefault="0056445F">
          <w:r w:rsidRPr="00DD7EF0">
            <w:rPr>
              <w:rStyle w:val="PlaceholderText"/>
            </w:rPr>
            <w:t>Klikk eller trykk her for å skrive inn tekst.</w:t>
          </w:r>
        </w:p>
      </w:docPartBody>
    </w:docPart>
    <w:docPart>
      <w:docPartPr>
        <w:name w:val="00E9A39CF4D94117B6596CB56A70DD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AFB8AA9-3780-4398-A74E-3B5D1A8306C7}"/>
      </w:docPartPr>
      <w:docPartBody>
        <w:p w:rsidR="00773F2D" w:rsidRDefault="00060A26" w:rsidP="00060A26">
          <w:pPr>
            <w:pStyle w:val="00E9A39CF4D94117B6596CB56A70DDE83"/>
          </w:pPr>
          <w:r w:rsidRPr="00DD7EF0">
            <w:rPr>
              <w:rStyle w:val="PlaceholderText"/>
              <w:rFonts w:eastAsia="Calibri"/>
            </w:rPr>
            <w:t>Klikk eller trykk her for å skrive inn tekst.</w:t>
          </w:r>
        </w:p>
      </w:docPartBody>
    </w:docPart>
    <w:docPart>
      <w:docPartPr>
        <w:name w:val="97261CE59158422EB20FE9542A8D88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8C7F70-18F6-4E96-97F1-0F55610AACAD}"/>
      </w:docPartPr>
      <w:docPartBody>
        <w:p w:rsidR="00773F2D" w:rsidRDefault="00060A26" w:rsidP="00060A26">
          <w:pPr>
            <w:pStyle w:val="97261CE59158422EB20FE9542A8D889B2"/>
          </w:pPr>
          <w:r w:rsidRPr="00DD7EF0">
            <w:rPr>
              <w:rStyle w:val="PlaceholderText"/>
              <w:rFonts w:eastAsia="Calibri"/>
            </w:rPr>
            <w:t>Klikk eller trykk her for å skrive inn tekst.</w:t>
          </w:r>
        </w:p>
      </w:docPartBody>
    </w:docPart>
    <w:docPart>
      <w:docPartPr>
        <w:name w:val="E7D6524F96BB4311A687D136C4A83D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A65439-8D71-4B6E-8C09-9D5DE3BB1F1D}"/>
      </w:docPartPr>
      <w:docPartBody>
        <w:p w:rsidR="00773F2D" w:rsidRDefault="00060A26" w:rsidP="00060A26">
          <w:pPr>
            <w:pStyle w:val="E7D6524F96BB4311A687D136C4A83DEA1"/>
          </w:pPr>
          <w:r w:rsidRPr="00DD7EF0">
            <w:rPr>
              <w:rStyle w:val="PlaceholderText"/>
              <w:rFonts w:eastAsia="Calibri"/>
            </w:rPr>
            <w:t>Klikk eller trykk her for å skrive inn tekst.</w:t>
          </w:r>
        </w:p>
      </w:docPartBody>
    </w:docPart>
    <w:docPart>
      <w:docPartPr>
        <w:name w:val="D6C28520ED28487194E0235BA759AB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F49B5F-2BA6-4686-B066-6892AB0EEE28}"/>
      </w:docPartPr>
      <w:docPartBody>
        <w:p w:rsidR="00773F2D" w:rsidRDefault="00060A26">
          <w:r>
            <w:t>[duration]</w:t>
          </w:r>
        </w:p>
      </w:docPartBody>
    </w:docPart>
    <w:docPart>
      <w:docPartPr>
        <w:name w:val="FF5201D49B23460CA4CA2DF95D3ED7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14A7E3-7899-4F5A-8267-D042E10A6AB2}"/>
      </w:docPartPr>
      <w:docPartBody>
        <w:p w:rsidR="001D51CE" w:rsidRDefault="00060A26" w:rsidP="00060A26">
          <w:pPr>
            <w:pStyle w:val="FF5201D49B23460CA4CA2DF95D3ED7FA"/>
          </w:pPr>
          <w:r w:rsidRPr="00DD7EF0">
            <w:rPr>
              <w:rStyle w:val="PlaceholderText"/>
            </w:rPr>
            <w:t>Klikk eller trykk her for å skrive inn tekst.</w:t>
          </w:r>
        </w:p>
      </w:docPartBody>
    </w:docPart>
    <w:docPart>
      <w:docPartPr>
        <w:name w:val="4152F49ABEF943A081851E2CB55210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0338442-48AC-40D0-9EEE-86BBD934E5D9}"/>
      </w:docPartPr>
      <w:docPartBody>
        <w:p w:rsidR="00425F41" w:rsidRDefault="001D51CE" w:rsidP="001D51CE">
          <w:pPr>
            <w:pStyle w:val="4152F49ABEF943A081851E2CB55210DA"/>
          </w:pPr>
          <w:r w:rsidRPr="00A212DF">
            <w:rPr>
              <w:rStyle w:val="PlaceholderText"/>
            </w:rPr>
            <w:t>Klikk eller trykk her for å skrive inn tekst.</w:t>
          </w:r>
        </w:p>
      </w:docPartBody>
    </w:docPart>
    <w:docPart>
      <w:docPartPr>
        <w:name w:val="CC9ECBED6383457882553AB84940AB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F35041B-6EC3-4A21-AE59-FB0543A9814F}"/>
      </w:docPartPr>
      <w:docPartBody>
        <w:p w:rsidR="00425F41" w:rsidRDefault="001D51CE" w:rsidP="001D51CE">
          <w:pPr>
            <w:pStyle w:val="CC9ECBED6383457882553AB84940AB56"/>
          </w:pPr>
          <w:r w:rsidRPr="00DD7EF0">
            <w:rPr>
              <w:rStyle w:val="PlaceholderText"/>
            </w:rPr>
            <w:t>Klikk eller trykk her for å skrive inn tekst.</w:t>
          </w:r>
        </w:p>
      </w:docPartBody>
    </w:docPart>
    <w:docPart>
      <w:docPartPr>
        <w:name w:val="183639BFB43E438BBE750D3031D85E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3A26C2-7A80-4CB2-9426-A3A82F6A5384}"/>
      </w:docPartPr>
      <w:docPartBody>
        <w:p w:rsidR="00425F41" w:rsidRDefault="001D51CE" w:rsidP="001D51CE">
          <w:pPr>
            <w:pStyle w:val="183639BFB43E438BBE750D3031D85EC9"/>
          </w:pPr>
          <w:r w:rsidRPr="00A212DF">
            <w:rPr>
              <w:rStyle w:val="PlaceholderText"/>
            </w:rPr>
            <w:t>Klikk eller trykk her for å skrive inn tekst.</w:t>
          </w:r>
        </w:p>
      </w:docPartBody>
    </w:docPart>
    <w:docPart>
      <w:docPartPr>
        <w:name w:val="6384DC996CC54838A6FF25CC9AFCDB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10DBE0-C5DB-4EEB-9973-E1E5165871C4}"/>
      </w:docPartPr>
      <w:docPartBody>
        <w:p w:rsidR="00425F41" w:rsidRDefault="001D51CE" w:rsidP="001D51CE">
          <w:pPr>
            <w:pStyle w:val="6384DC996CC54838A6FF25CC9AFCDB4E"/>
          </w:pPr>
          <w:r w:rsidRPr="00DD7EF0">
            <w:rPr>
              <w:rStyle w:val="PlaceholderText"/>
            </w:rPr>
            <w:t>Klikk eller trykk her for å skrive inn tekst.</w:t>
          </w:r>
        </w:p>
      </w:docPartBody>
    </w:docPart>
    <w:docPart>
      <w:docPartPr>
        <w:name w:val="B07FEFB63D9D400E80AB53D3F87202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AE4AD89-92B5-40DB-9034-7E7B019A11C5}"/>
      </w:docPartPr>
      <w:docPartBody>
        <w:p w:rsidR="00993BEE" w:rsidRDefault="006B6DAD" w:rsidP="006B6DAD">
          <w:pPr>
            <w:pStyle w:val="B07FEFB63D9D400E80AB53D3F87202A3"/>
          </w:pPr>
          <w:r w:rsidRPr="003727A9">
            <w:rPr>
              <w:rStyle w:val="PlaceholderText"/>
            </w:rPr>
            <w:t>Velg et element.</w:t>
          </w:r>
        </w:p>
      </w:docPartBody>
    </w:docPart>
    <w:docPart>
      <w:docPartPr>
        <w:name w:val="3F8F89235CE841069C4B15D1661E36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A6E432-D2F1-4A62-A682-943C9DC234EC}"/>
      </w:docPartPr>
      <w:docPartBody>
        <w:p w:rsidR="00174C73" w:rsidRDefault="00A84163" w:rsidP="00A84163">
          <w:pPr>
            <w:pStyle w:val="3F8F89235CE841069C4B15D1661E36D0"/>
          </w:pPr>
          <w:r>
            <w:rPr>
              <w:rStyle w:val="PlaceholderText"/>
            </w:rPr>
            <w:t>Klikk eller trykk her for å skrive inn tekst.</w:t>
          </w:r>
        </w:p>
      </w:docPartBody>
    </w:docPart>
    <w:docPart>
      <w:docPartPr>
        <w:name w:val="A830090EE561486E827CD306BC0B3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01DFB-5A4B-4673-BF44-2530E9247A15}"/>
      </w:docPartPr>
      <w:docPartBody>
        <w:p w:rsidR="00624207" w:rsidRDefault="00E045A6" w:rsidP="00E045A6">
          <w:pPr>
            <w:pStyle w:val="A830090EE561486E827CD306BC0B37F1"/>
          </w:pPr>
          <w:r w:rsidRPr="00DD7EF0">
            <w:rPr>
              <w:rStyle w:val="PlaceholderText"/>
            </w:rPr>
            <w:t>Klikk eller trykk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NTE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03"/>
    <w:rsid w:val="00020595"/>
    <w:rsid w:val="000477C4"/>
    <w:rsid w:val="00060A26"/>
    <w:rsid w:val="00066D38"/>
    <w:rsid w:val="0007268E"/>
    <w:rsid w:val="000F43AB"/>
    <w:rsid w:val="00115F2B"/>
    <w:rsid w:val="001164DD"/>
    <w:rsid w:val="00132566"/>
    <w:rsid w:val="00174C73"/>
    <w:rsid w:val="00187A8B"/>
    <w:rsid w:val="001B4669"/>
    <w:rsid w:val="001D33AB"/>
    <w:rsid w:val="001D51CE"/>
    <w:rsid w:val="00235E2A"/>
    <w:rsid w:val="002B6807"/>
    <w:rsid w:val="003242DE"/>
    <w:rsid w:val="00327952"/>
    <w:rsid w:val="0037682D"/>
    <w:rsid w:val="003F3312"/>
    <w:rsid w:val="0041431F"/>
    <w:rsid w:val="00417805"/>
    <w:rsid w:val="00425F41"/>
    <w:rsid w:val="00440C12"/>
    <w:rsid w:val="00455984"/>
    <w:rsid w:val="00467EB3"/>
    <w:rsid w:val="0048636F"/>
    <w:rsid w:val="004D01D3"/>
    <w:rsid w:val="004F014B"/>
    <w:rsid w:val="004F69BB"/>
    <w:rsid w:val="005208F6"/>
    <w:rsid w:val="0053367F"/>
    <w:rsid w:val="0056445F"/>
    <w:rsid w:val="00570632"/>
    <w:rsid w:val="00593254"/>
    <w:rsid w:val="005E6538"/>
    <w:rsid w:val="00624207"/>
    <w:rsid w:val="006650E6"/>
    <w:rsid w:val="006B6DAD"/>
    <w:rsid w:val="006B785A"/>
    <w:rsid w:val="006C695A"/>
    <w:rsid w:val="006E4658"/>
    <w:rsid w:val="00737AAA"/>
    <w:rsid w:val="00770E5C"/>
    <w:rsid w:val="00773F2D"/>
    <w:rsid w:val="00776858"/>
    <w:rsid w:val="00874534"/>
    <w:rsid w:val="00885703"/>
    <w:rsid w:val="008D1197"/>
    <w:rsid w:val="0094078A"/>
    <w:rsid w:val="00993BEE"/>
    <w:rsid w:val="009E4C2F"/>
    <w:rsid w:val="00A609D9"/>
    <w:rsid w:val="00A84163"/>
    <w:rsid w:val="00AA1071"/>
    <w:rsid w:val="00AB6909"/>
    <w:rsid w:val="00AF79DB"/>
    <w:rsid w:val="00B17865"/>
    <w:rsid w:val="00B66C25"/>
    <w:rsid w:val="00BA4EF1"/>
    <w:rsid w:val="00BA5763"/>
    <w:rsid w:val="00BE097B"/>
    <w:rsid w:val="00C11EB6"/>
    <w:rsid w:val="00C154D8"/>
    <w:rsid w:val="00C249B0"/>
    <w:rsid w:val="00C43C14"/>
    <w:rsid w:val="00C85128"/>
    <w:rsid w:val="00C94B7F"/>
    <w:rsid w:val="00CD149E"/>
    <w:rsid w:val="00D122B1"/>
    <w:rsid w:val="00D25EBF"/>
    <w:rsid w:val="00D701D9"/>
    <w:rsid w:val="00D83594"/>
    <w:rsid w:val="00DC06D3"/>
    <w:rsid w:val="00E045A6"/>
    <w:rsid w:val="00E134C1"/>
    <w:rsid w:val="00E30359"/>
    <w:rsid w:val="00E45315"/>
    <w:rsid w:val="00E87E8A"/>
    <w:rsid w:val="00EE0C54"/>
    <w:rsid w:val="00F418E6"/>
    <w:rsid w:val="00F67857"/>
    <w:rsid w:val="00F7257E"/>
    <w:rsid w:val="00F77EB5"/>
    <w:rsid w:val="00FB6602"/>
    <w:rsid w:val="00FC126F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4D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8F89235CE841069C4B15D1661E36D0">
    <w:name w:val="3F8F89235CE841069C4B15D1661E36D0"/>
    <w:rsid w:val="00A84163"/>
    <w:pPr>
      <w:spacing w:after="160" w:line="259" w:lineRule="auto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045A6"/>
    <w:rPr>
      <w:color w:val="808080"/>
    </w:rPr>
  </w:style>
  <w:style w:type="paragraph" w:customStyle="1" w:styleId="B07FEFB63D9D400E80AB53D3F87202A3">
    <w:name w:val="B07FEFB63D9D400E80AB53D3F87202A3"/>
    <w:rsid w:val="006B6DAD"/>
    <w:pPr>
      <w:spacing w:after="160" w:line="259" w:lineRule="auto"/>
    </w:pPr>
  </w:style>
  <w:style w:type="paragraph" w:customStyle="1" w:styleId="xIngress">
    <w:name w:val="xIngress"/>
    <w:link w:val="xIngressChar"/>
    <w:rsid w:val="00060A26"/>
    <w:pPr>
      <w:spacing w:after="0" w:line="240" w:lineRule="auto"/>
    </w:pPr>
    <w:rPr>
      <w:rFonts w:ascii="Calibri" w:eastAsia="Times New Roman" w:hAnsi="Calibri" w:cs="Times New Roman"/>
      <w:sz w:val="26"/>
      <w:szCs w:val="26"/>
      <w:lang w:val="en-GB"/>
    </w:rPr>
  </w:style>
  <w:style w:type="character" w:customStyle="1" w:styleId="xIngressChar">
    <w:name w:val="xIngress Char"/>
    <w:basedOn w:val="DefaultParagraphFont"/>
    <w:link w:val="xIngress"/>
    <w:rsid w:val="00060A26"/>
    <w:rPr>
      <w:rFonts w:ascii="Calibri" w:eastAsia="Times New Roman" w:hAnsi="Calibri" w:cs="Times New Roman"/>
      <w:sz w:val="26"/>
      <w:szCs w:val="26"/>
      <w:lang w:val="en-GB"/>
    </w:rPr>
  </w:style>
  <w:style w:type="paragraph" w:customStyle="1" w:styleId="97261CE59158422EB20FE9542A8D889B2">
    <w:name w:val="97261CE59158422EB20FE9542A8D889B2"/>
    <w:rsid w:val="00060A26"/>
    <w:pPr>
      <w:spacing w:before="120" w:after="120" w:line="240" w:lineRule="auto"/>
    </w:pPr>
    <w:rPr>
      <w:rFonts w:ascii="Calibri" w:eastAsia="Times New Roman" w:hAnsi="Calibri" w:cs="Times New Roman"/>
      <w:b/>
      <w:sz w:val="40"/>
      <w:szCs w:val="24"/>
      <w:lang w:val="en-GB"/>
    </w:rPr>
  </w:style>
  <w:style w:type="paragraph" w:customStyle="1" w:styleId="13FE0CC2F8A3432FBBBB878B1C9914352">
    <w:name w:val="13FE0CC2F8A3432FBBBB878B1C9914352"/>
    <w:rsid w:val="00060A26"/>
    <w:pPr>
      <w:spacing w:after="0" w:line="240" w:lineRule="auto"/>
    </w:pPr>
    <w:rPr>
      <w:rFonts w:ascii="Calibri" w:eastAsia="Times New Roman" w:hAnsi="Calibri" w:cs="Times New Roman"/>
      <w:sz w:val="26"/>
      <w:szCs w:val="26"/>
      <w:lang w:val="en-GB"/>
    </w:rPr>
  </w:style>
  <w:style w:type="paragraph" w:customStyle="1" w:styleId="E7D6524F96BB4311A687D136C4A83DEA1">
    <w:name w:val="E7D6524F96BB4311A687D136C4A83DEA1"/>
    <w:rsid w:val="00060A26"/>
    <w:pPr>
      <w:spacing w:after="0" w:line="240" w:lineRule="auto"/>
    </w:pPr>
    <w:rPr>
      <w:rFonts w:ascii="Calibri" w:eastAsia="Times New Roman" w:hAnsi="Calibri" w:cs="Times New Roman"/>
      <w:sz w:val="26"/>
      <w:szCs w:val="26"/>
      <w:lang w:val="en-GB"/>
    </w:rPr>
  </w:style>
  <w:style w:type="paragraph" w:customStyle="1" w:styleId="00E9A39CF4D94117B6596CB56A70DDE83">
    <w:name w:val="00E9A39CF4D94117B6596CB56A70DDE83"/>
    <w:rsid w:val="00060A26"/>
    <w:pPr>
      <w:spacing w:after="0" w:line="240" w:lineRule="auto"/>
    </w:pPr>
    <w:rPr>
      <w:rFonts w:ascii="Calibri" w:eastAsia="Times New Roman" w:hAnsi="Calibri" w:cs="Times New Roman"/>
      <w:bCs/>
      <w:sz w:val="20"/>
      <w:szCs w:val="24"/>
      <w:lang w:val="en-GB"/>
    </w:rPr>
  </w:style>
  <w:style w:type="paragraph" w:customStyle="1" w:styleId="FF5201D49B23460CA4CA2DF95D3ED7FA">
    <w:name w:val="FF5201D49B23460CA4CA2DF95D3ED7FA"/>
    <w:rsid w:val="00060A26"/>
    <w:pPr>
      <w:spacing w:after="0" w:line="240" w:lineRule="auto"/>
    </w:pPr>
    <w:rPr>
      <w:rFonts w:ascii="Calibri" w:eastAsia="Times New Roman" w:hAnsi="Calibri" w:cs="Times New Roman"/>
      <w:bCs/>
      <w:sz w:val="20"/>
      <w:szCs w:val="24"/>
      <w:lang w:val="en-GB"/>
    </w:rPr>
  </w:style>
  <w:style w:type="paragraph" w:customStyle="1" w:styleId="4152F49ABEF943A081851E2CB55210DA">
    <w:name w:val="4152F49ABEF943A081851E2CB55210DA"/>
    <w:rsid w:val="001D51CE"/>
    <w:pPr>
      <w:spacing w:after="160" w:line="259" w:lineRule="auto"/>
    </w:pPr>
  </w:style>
  <w:style w:type="paragraph" w:customStyle="1" w:styleId="CC9ECBED6383457882553AB84940AB56">
    <w:name w:val="CC9ECBED6383457882553AB84940AB56"/>
    <w:rsid w:val="001D51CE"/>
    <w:pPr>
      <w:spacing w:after="160" w:line="259" w:lineRule="auto"/>
    </w:pPr>
  </w:style>
  <w:style w:type="paragraph" w:customStyle="1" w:styleId="183639BFB43E438BBE750D3031D85EC9">
    <w:name w:val="183639BFB43E438BBE750D3031D85EC9"/>
    <w:rsid w:val="001D51CE"/>
    <w:pPr>
      <w:spacing w:after="160" w:line="259" w:lineRule="auto"/>
    </w:pPr>
  </w:style>
  <w:style w:type="paragraph" w:customStyle="1" w:styleId="6384DC996CC54838A6FF25CC9AFCDB4E">
    <w:name w:val="6384DC996CC54838A6FF25CC9AFCDB4E"/>
    <w:rsid w:val="001D51CE"/>
    <w:pPr>
      <w:spacing w:after="160" w:line="259" w:lineRule="auto"/>
    </w:pPr>
  </w:style>
  <w:style w:type="paragraph" w:customStyle="1" w:styleId="A830090EE561486E827CD306BC0B37F1">
    <w:name w:val="A830090EE561486E827CD306BC0B37F1"/>
    <w:rsid w:val="00E045A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SINTEF Standard">
      <a:dk1>
        <a:sysClr val="windowText" lastClr="000000"/>
      </a:dk1>
      <a:lt1>
        <a:sysClr val="window" lastClr="FFFFFF"/>
      </a:lt1>
      <a:dk2>
        <a:srgbClr val="1F497D"/>
      </a:dk2>
      <a:lt2>
        <a:srgbClr val="A19589"/>
      </a:lt2>
      <a:accent1>
        <a:srgbClr val="A1DEE9"/>
      </a:accent1>
      <a:accent2>
        <a:srgbClr val="00ADEF"/>
      </a:accent2>
      <a:accent3>
        <a:srgbClr val="00447C"/>
      </a:accent3>
      <a:accent4>
        <a:srgbClr val="7AC142"/>
      </a:accent4>
      <a:accent5>
        <a:srgbClr val="00853F"/>
      </a:accent5>
      <a:accent6>
        <a:srgbClr val="E31836"/>
      </a:accent6>
      <a:hlink>
        <a:srgbClr val="0000FF"/>
      </a:hlink>
      <a:folHlink>
        <a:srgbClr val="800080"/>
      </a:folHlink>
    </a:clrScheme>
    <a:fontScheme name="Standard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cMap xmlns="Prosjektnr">
  <ccElement_Prosjektnr xmlns="Prosjektnr"/>
  <ccElement_Project xmlns="Prosjektnr"/>
  <ccElement_Project xmlns="Prosjektnr"/>
</ccMap>
</file>

<file path=customXml/item2.xml><?xml version="1.0" encoding="utf-8"?>
<TemplafyTemplateConfiguration><![CDATA[{"elementsMetadata":[{"type":"richTextContentControl","id":"15f65d26-3d4c-4b5e-9853-9c4011845136","elementConfiguration":{"binding":"Translations.MOM","removeAndKeepContent":false,"disableUpdates":false,"type":"text"}},{"type":"richTextContentControl","id":"351421bf-7532-4a1b-bb04-9f67acc8043f","elementConfiguration":{"binding":"Form.Title","removeAndKeepContent":false,"disableUpdates":false,"type":"text"}},{"type":"richTextContentControl","id":"c8fef797-42a0-47bd-9329-a345329a28ab","elementConfiguration":{"binding":"Form.Date","removeAndKeepContent":false,"disableUpdates":false,"type":"date"}},{"type":"richTextContentControl","id":"d3ee3deb-5395-4821-9ffb-e597593df246","elementConfiguration":{"binding":"Translations.InitiatedBy","removeAndKeepContent":false,"disableUpdates":false,"type":"text"}},{"type":"richTextContentControl","id":"971521f6-2b8f-4699-b495-9a938840f51a","elementConfiguration":{"binding":"UserProfile.Name","removeAndKeepContent":false,"disableUpdates":false,"type":"text"}},{"type":"richTextContentControl","id":"47500269-9d66-4018-bd8e-f7eddfdf67de","elementConfiguration":{"binding":"Translations.WrittenBy","removeAndKeepContent":false,"disableUpdates":false,"type":"text"}},{"type":"richTextContentControl","id":"46749185-b560-411d-befe-8a3ad87ef50d","elementConfiguration":{"binding":"UserProfile.Name","removeAndKeepContent":false,"disableUpdates":false,"type":"text"}},{"type":"richTextContentControl","id":"33f2587c-1a3b-42a0-91a1-58eecbfbddb3","elementConfiguration":{"binding":"Translations.Present","removeAndKeepContent":false,"disableUpdates":false,"type":"text"}},{"type":"richTextContentControl","id":"9a78dde5-e032-4996-aad5-505c302d47b7","elementConfiguration":{"binding":"Translations.Absent","removeAndKeepContent":false,"disableUpdates":false,"type":"text"}},{"type":"richTextContentControl","id":"f72fa7cb-3cd3-40d0-980c-03d5407f76da","elementConfiguration":{"binding":"Translations.FYI","removeAndKeepContent":false,"disableUpdates":false,"type":"text"}},{"type":"richTextContentControl","id":"751390ba-d3a1-4436-a832-2a07fa72d3b4","elementConfiguration":{"binding":"Translations.DistributionMinutes","removeAndKeepContent":false,"disableUpdates":false,"type":"text"}},{"type":"richTextContentControl","id":"a8210ac2-77e2-46e6-8fe5-40ca0ffe2e44","elementConfiguration":{"binding":"Translations.ProjectNoFileCode","removeAndKeepContent":false,"disableUpdates":false,"type":"text"}},{"type":"richTextContentControl","id":"78f616aa-003c-40a3-b841-ba5dcd3807f3","elementConfiguration":{"binding":"Form.ProjectNO","removeAndKeepContent":false,"disableUpdates":false,"type":"text"}},{"type":"richTextContentControl","id":"d87b1339-55a9-4815-9008-f5c698395a9e","elementConfiguration":{"binding":"Translations.DateOfDistribution","removeAndKeepContent":false,"disableUpdates":false,"type":"text"}},{"type":"richTextContentControl","id":"12231ccb-c7ac-40b2-938a-d9aa89aa3652","elementConfiguration":{"binding":"Form.DateOfDistribution","removeAndKeepContent":false,"disableUpdates":false,"type":"date"}},{"type":"richTextContentControl","id":"658954f5-7533-4d4d-8526-218db4f62c10","elementConfiguration":{"binding":"Translations.Classification","removeAndKeepContent":false,"disableUpdates":false,"type":"text"}},{"type":"richTextContentControl","id":"2d41d3e2-7987-475e-81f3-cd62fe315c6e","elementConfiguration":{"binding":"Translations.{{Form.Classification.Term}}","visibility":{"action":"delete","binding":"UserProfile.Language.Iana","operator":"notEquals","compareValue":"nb-NO"},"removeAndKeepContent":false,"disableUpdates":false,"type":"text"}},{"type":"richTextContentControl","id":"dc4ffd7e-e339-41ac-9233-0851fc403e32","elementConfiguration":{"binding":"Translations.AgendaDefaultText","removeAndKeepContent":false,"disableUpdates":false,"type":"text"}},{"type":"richTextContentControl","id":"9f5acc00-1ade-4e52-9166-836e695d710e","elementConfiguration":{"binding":"Translations.MOMShort","removeAndKeepContent":false,"disableUpdates":false,"type":"text"}},{"type":"richTextContentControl","id":"dc2badf6-06a0-4488-a4ec-c2a9e47f0682","elementConfiguration":{"binding":"Translations.Tasks","removeAndKeepContent":false,"disableUpdates":false,"type":"text"}},{"type":"richTextContentControl","id":"8d36c610-e65d-418c-acf4-d480d6dca5e7","elementConfiguration":{"binding":"Translations.TaskNo","removeAndKeepContent":false,"disableUpdates":false,"type":"text"}},{"type":"richTextContentControl","id":"c9b3db07-996f-4939-8642-381f637b1cb4","elementConfiguration":{"binding":"Translations.Task","removeAndKeepContent":false,"disableUpdates":false,"type":"text"}},{"type":"richTextContentControl","id":"fe1f7489-9e42-49ea-b529-af4fc565a9db","elementConfiguration":{"binding":"Translations.Responsible","removeAndKeepContent":false,"disableUpdates":false,"type":"text"}},{"type":"richTextContentControl","id":"d56e25ff-7c94-4d91-bcd0-acd86aa838b6","elementConfiguration":{"binding":"Translations.Due date","removeAndKeepContent":false,"disableUpdates":false,"type":"text"}},{"type":"richTextContentControl","id":"b4caae37-ed0a-4efe-bdad-993cda4802f6","elementConfiguration":{"binding":"UserProfile.Group.Institutt","removeAndKeepContent":false,"disableUpdates":false,"type":"text"}},{"type":"richTextContentControl","id":"a5b39986-000e-4945-800f-2071255a6ef3","elementConfiguration":{"binding":"Translations.PostalAddress","removeAndKeepContent":false,"disableUpdates":false,"type":"text"}},{"type":"richTextContentControl","id":"e50e46a0-cd74-42e7-a6a0-bdce61f72483","elementConfiguration":{"binding":"UserProfile.Address","removeAndKeepContent":false,"disableUpdates":false,"type":"text"}},{"type":"richTextContentControl","id":"06122d05-c446-474d-8c6d-b96a0ffcd1de","elementConfiguration":{"binding":"UserProfile.ZipCity","removeAndKeepContent":false,"disableUpdates":false,"type":"text"}},{"type":"richTextContentControl","id":"ded4b7e0-ec5c-4689-aa44-1f020d5a0432","elementConfiguration":{"binding":"Translations.Switchboard","removeAndKeepContent":false,"disableUpdates":false,"type":"text"}},{"type":"richTextContentControl","id":"2ae9b12a-57a3-4b52-9f10-ea1a0806cae3","elementConfiguration":{"binding":"UserProfile.Group.Sentralbord","removeAndKeepContent":false,"disableUpdates":false,"type":"text"}},{"type":"richTextContentControl","id":"99b8b978-1148-4fc6-b07e-9c47a629d6fe","elementConfiguration":{"binding":"UserProfile.Group.Institutt kontaktepost","removeAndKeepContent":false,"disableUpdates":false,"type":"text"}},{"type":"richTextContentControl","id":"9fbb6239-15e1-487f-8eb0-a0ec18eb08d1","elementConfiguration":{"binding":"Translations.VAT","removeAndKeepContent":false,"disableUpdates":false,"type":"text"}},{"type":"richTextContentControl","id":"0816282c-6576-49a2-9e46-bd06c50ffc25","elementConfiguration":{"binding":"UserProfile.Group.Org.nr.","removeAndKeepContent":false,"disableUpdates":false,"type":"text"}},{"type":"richTextContentControl","id":"07c787a4-600c-46ef-b6e7-9c5f5118a912","elementConfiguration":{"binding":"UserProfile.Group.Institutt","removeAndKeepContent":false,"disableUpdates":false,"type":"text"}},{"type":"richTextContentControl","id":"cd1611be-9c5c-44c9-83b1-be254693c76d","elementConfiguration":{"binding":"Translations.PostalAddress","removeAndKeepContent":false,"disableUpdates":false,"type":"text"}},{"type":"richTextContentControl","id":"b4e12321-ad66-42a4-9304-33747bb95288","elementConfiguration":{"binding":"UserProfile.Address","removeAndKeepContent":false,"disableUpdates":false,"type":"text"}},{"type":"richTextContentControl","id":"5705b375-2eb0-413d-b83d-b14ff085774e","elementConfiguration":{"binding":"UserProfile.ZipCity","removeAndKeepContent":false,"disableUpdates":false,"type":"text"}},{"type":"richTextContentControl","id":"cab043d1-b8ec-4b41-ad90-0a7797a8b803","elementConfiguration":{"binding":"Translations.Switchboard","removeAndKeepContent":false,"disableUpdates":false,"type":"text"}},{"type":"richTextContentControl","id":"9590ecf2-bdb0-48bc-a852-7a35eb0b17a0","elementConfiguration":{"binding":"UserProfile.Group.Sentralbord","removeAndKeepContent":false,"disableUpdates":false,"type":"text"}},{"type":"richTextContentControl","id":"40981054-43f4-49a7-a791-ee374be9fd1e","elementConfiguration":{"binding":"UserProfile.Group.Institutt kontaktepost","removeAndKeepContent":false,"disableUpdates":false,"type":"text"}},{"type":"richTextContentControl","id":"194405d0-78c6-495b-a66e-283fadc38ed4","elementConfiguration":{"binding":"Translations.VAT","removeAndKeepContent":false,"disableUpdates":false,"type":"text"}},{"type":"richTextContentControl","id":"ce3126d9-9bd2-43e2-b105-c0594a5942aa","elementConfiguration":{"binding":"UserProfile.Group.Org.nr.","removeAndKeepContent":false,"disableUpdates":false,"type":"text"}},{"type":"richTextContentControl","id":"8cb32604-8327-4ed7-b0a3-0d41f9f089a4","elementConfiguration":{"binding":"Translations.ProjectNoFileCode","removeAndKeepContent":false,"disableUpdates":false,"type":"text"}},{"type":"richTextContentControl","id":"ff794d18-0ef5-4516-869c-4bd1a49dc7f4","elementConfiguration":{"binding":"Form.ProjectNO","removeAndKeepContent":false,"disableUpdates":false,"type":"text"}},{"type":"richTextContentControl","id":"12078ea6-d942-43d9-8513-a91d40666726","elementConfiguration":{"binding":"Translations.Of","removeAndKeepContent":false,"disableUpdates":false,"type":"text"}},{"type":"richTextContentControl","id":"e84cff88-c6c1-4091-9676-ab5e7c5916e5","elementConfiguration":{"binding":"Translations.ProjectNoFileCode","removeAndKeepContent":false,"disableUpdates":false,"type":"text"}},{"type":"richTextContentControl","id":"212ca608-0626-4200-b00b-b5c6ebdac701","elementConfiguration":{"binding":"Form.ProjectNO","removeAndKeepContent":false,"disableUpdates":false,"type":"text"}},{"type":"richTextContentControl","id":"6358a74d-1bdf-4116-9d19-04ef88ddaf49","elementConfiguration":{"binding":"Translations.Of","removeAndKeepContent":false,"disableUpdates":false,"type":"text"}}],"transformationConfigurations":[],"isBaseTemplate":false,"templateName":"Møtereferat","templateDescription":"","enableDocumentContentUpdater":true,"version":"1.11"}]]></TemplafyTemplateConfiguration>
</file>

<file path=customXml/item3.xml><?xml version="1.0" encoding="utf-8"?>
<ccMap xmlns="http://gremaxey.mvps.org/CustomXML/MappedCCs">
  <ccElement_1230726735 xmlns="http://gremaxey.mvps.org/CustomXML/MappedCCs"/>
</ccMap>
</file>

<file path=customXml/item4.xml><?xml version="1.0" encoding="utf-8"?>
<TemplafyFormConfiguration><![CDATA[{"formFields":[{"required":false,"placeholder":"","lines":0,"helpTexts":{"prefix":"","postfix":""},"spacing":{},"type":"textBox","name":"ProjectNO","label":"Project no/file code","fullyQualifiedName":"ProjectNO"},{"required":false,"helpTexts":{"prefix":"","postfix":""},"spacing":{},"type":"datePicker","name":"Date","label":"Date","fullyQualifiedName":"Date"},{"required":false,"placeholder":"","lines":0,"helpTexts":{"prefix":"","postfix":""},"spacing":{},"type":"textBox","name":"Title","label":"Title","fullyQualifiedName":"Title"},{"required":false,"helpTexts":{"prefix":"","postfix":""},"spacing":{},"type":"datePicker","name":"DateOfDistribution","label":"Date of distribution","fullyQualifiedName":"DateOfDistribution"},{"dataSource":"Logo","displayColumn":"word","hideIfNoUserInteractionRequired":true,"distinct":true,"required":false,"autoSelectFirstOption":true,"helpTexts":{"prefix":"","postfix":""},"spacing":{},"type":"dropDown","name":"Logo","label":"Logo","fullyQualifiedName":"Logo"},{"dataSource":"Classifications","displayColumn":"term","hideIfNoUserInteractionRequired":false,"distinct":true,"required":false,"autoSelectFirstOption":false,"helpTexts":{"prefix":"","postfix":""},"spacing":{},"type":"dropDown","name":"Classification","label":"Classification","fullyQualifiedName":"Classification"}],"formDataEntries":[{"name":"ProjectNO","value":"o6ls3h36dQZaxyh3XPKPjw=="},{"name":"Date","value":"PTgFIsEVZyhW7HtQfv5NVA=="},{"name":"DateOfDistribution","value":"PTgFIsEVZyhW7HtQfv5NVA=="},{"name":"Logo","value":"irk85Ge6I3zgIgXVPijqUA=="},{"name":"Classification","value":"ekKSA3fvVCaC8RgSnESr7Q=="}]}]]></TemplafyFormConfiguratio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inutes of meeting" ma:contentTypeID="0x01010031B82B69D2361148B4D8F7EC156802131200149B47D701D7EE4A81F6754ABA2FA4F8" ma:contentTypeVersion="45" ma:contentTypeDescription="" ma:contentTypeScope="" ma:versionID="ed13060a9d2c8f7992e4b78aad3ce62a">
  <xsd:schema xmlns:xsd="http://www.w3.org/2001/XMLSchema" xmlns:xs="http://www.w3.org/2001/XMLSchema" xmlns:p="http://schemas.microsoft.com/office/2006/metadata/properties" xmlns:ns2="8bbd4995-53b7-43e2-b62f-10947586ac31" xmlns:ns3="a1b24526-cd56-4529-ab1b-dfc48e6fb6ce" xmlns:ns4="e99dbc40-bd51-4364-b925-e1d716e1f77f" targetNamespace="http://schemas.microsoft.com/office/2006/metadata/properties" ma:root="true" ma:fieldsID="7eb054a25584abeacbe98d21d348ff3f" ns2:_="" ns3:_="" ns4:_="">
    <xsd:import namespace="8bbd4995-53b7-43e2-b62f-10947586ac31"/>
    <xsd:import namespace="a1b24526-cd56-4529-ab1b-dfc48e6fb6ce"/>
    <xsd:import namespace="e99dbc40-bd51-4364-b925-e1d716e1f77f"/>
    <xsd:element name="properties">
      <xsd:complexType>
        <xsd:sequence>
          <xsd:element name="documentManagement">
            <xsd:complexType>
              <xsd:all>
                <xsd:element ref="ns2:ArchiveStatus" minOccurs="0"/>
                <xsd:element ref="ns2:CorpWorkflowApproval" minOccurs="0"/>
                <xsd:element ref="ns2:CorpWorkflowFeedback" minOccurs="0"/>
                <xsd:element ref="ns2:CorpWorkflowStatus" minOccurs="0"/>
                <xsd:element ref="ns2:CorpSiteProjectNumber" minOccurs="0"/>
                <xsd:element ref="ns2:CorpSiteProjectName" minOccurs="0"/>
                <xsd:element ref="ns2:CorpSiteSubTitle" minOccurs="0"/>
                <xsd:element ref="ns2:CorpSiteAccess" minOccurs="0"/>
                <xsd:element ref="ns2:CorpSiteClassification" minOccurs="0"/>
                <xsd:element ref="ns2:CorpSiteTags" minOccurs="0"/>
                <xsd:element ref="ns2:CorpSiteProjectQA" minOccurs="0"/>
                <xsd:element ref="ns2:CorpSiteProjectOwner" minOccurs="0"/>
                <xsd:element ref="ns2:CorpSiteProjectLeader" minOccurs="0"/>
                <xsd:element ref="ns2:CorpSiteReportNumber" minOccurs="0"/>
                <xsd:element ref="ns2:CorpSiteISBN" minOccurs="0"/>
                <xsd:element ref="ns2:CorpSiteCoAuthors" minOccurs="0"/>
                <xsd:element ref="ns2:CorpSiteRecipientCompany" minOccurs="0"/>
                <xsd:element ref="ns2:CorpSiteRecipientPerson" minOccurs="0"/>
                <xsd:element ref="ns2:CorpSiteOurRef" minOccurs="0"/>
                <xsd:element ref="ns2:CorpSiteDocumentAuthor" minOccurs="0"/>
                <xsd:element ref="ns2:CorpSiteZipAddress" minOccurs="0"/>
                <xsd:element ref="ns2:CorpSiteZipContact" minOccurs="0"/>
                <xsd:element ref="ns2:CorpSiteVATNumber" minOccurs="0"/>
                <xsd:element ref="ns2:CorpSiteInstituteEmail" minOccurs="0"/>
                <xsd:element ref="ns2:CorpDocPageClassificationNbNo" minOccurs="0"/>
                <xsd:element ref="ns2:CorpDocClassificationEnUs" minOccurs="0"/>
                <xsd:element ref="ns2:CorpDocPageClassificationEnUs" minOccurs="0"/>
                <xsd:element ref="ns2:CorpDocClassificationNbNo" minOccurs="0"/>
                <xsd:element ref="ns2:CorpSiteInstituteEnUs" minOccurs="0"/>
                <xsd:element ref="ns2:CorpSiteInstitutePhone" minOccurs="0"/>
                <xsd:element ref="ns2:CorpSiteDocLanguage" minOccurs="0"/>
                <xsd:element ref="ns2:CorpDocInstitute" minOccurs="0"/>
                <xsd:element ref="ns2:CorpDocVersion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d4995-53b7-43e2-b62f-10947586ac31" elementFormDefault="qualified">
    <xsd:import namespace="http://schemas.microsoft.com/office/2006/documentManagement/types"/>
    <xsd:import namespace="http://schemas.microsoft.com/office/infopath/2007/PartnerControls"/>
    <xsd:element name="ArchiveStatus" ma:index="8" nillable="true" ma:displayName="Archive Status" ma:internalName="ArchiveStatus" ma:readOnly="false">
      <xsd:simpleType>
        <xsd:restriction base="dms:Text">
          <xsd:maxLength value="255"/>
        </xsd:restriction>
      </xsd:simpleType>
    </xsd:element>
    <xsd:element name="CorpWorkflowApproval" ma:index="9" nillable="true" ma:displayName="Approval Status" ma:internalName="CorpWorkflowApproval" ma:readOnly="false">
      <xsd:simpleType>
        <xsd:restriction base="dms:Text">
          <xsd:maxLength value="255"/>
        </xsd:restriction>
      </xsd:simpleType>
    </xsd:element>
    <xsd:element name="CorpWorkflowFeedback" ma:index="10" nillable="true" ma:displayName="Reviewal Status" ma:internalName="CorpWorkflowFeedback" ma:readOnly="false">
      <xsd:simpleType>
        <xsd:restriction base="dms:Text">
          <xsd:maxLength value="255"/>
        </xsd:restriction>
      </xsd:simpleType>
    </xsd:element>
    <xsd:element name="CorpWorkflowStatus" ma:index="11" nillable="true" ma:displayName="Workflow Status" ma:internalName="CorpWorkflowStatus" ma:readOnly="false">
      <xsd:simpleType>
        <xsd:restriction base="dms:Text">
          <xsd:maxLength value="255"/>
        </xsd:restriction>
      </xsd:simpleType>
    </xsd:element>
    <xsd:element name="CorpSiteProjectNumber" ma:index="12" nillable="true" ma:displayName="Project Number" ma:default="" ma:internalName="CorpSiteProjectNumber" ma:readOnly="false">
      <xsd:simpleType>
        <xsd:restriction base="dms:Text">
          <xsd:maxLength value="255"/>
        </xsd:restriction>
      </xsd:simpleType>
    </xsd:element>
    <xsd:element name="CorpSiteProjectName" ma:index="13" nillable="true" ma:displayName="Project Name" ma:internalName="CorpSiteProjectName" ma:readOnly="false">
      <xsd:simpleType>
        <xsd:restriction base="dms:Text">
          <xsd:maxLength value="255"/>
        </xsd:restriction>
      </xsd:simpleType>
    </xsd:element>
    <xsd:element name="CorpSiteSubTitle" ma:index="14" nillable="true" ma:displayName="Sub Title" ma:internalName="CorpSiteSubTitle" ma:readOnly="false">
      <xsd:simpleType>
        <xsd:restriction base="dms:Text">
          <xsd:maxLength value="255"/>
        </xsd:restriction>
      </xsd:simpleType>
    </xsd:element>
    <xsd:element name="CorpSiteAccess" ma:index="15" nillable="true" ma:displayName="Access level" ma:default="Kun navngitte medlemmer" ma:format="Dropdown" ma:internalName="CorpSiteAccess" ma:readOnly="false">
      <xsd:simpleType>
        <xsd:restriction base="dms:Choice">
          <xsd:enumeration value="Kun navngitte medlemmer"/>
          <xsd:enumeration value="SINTEF"/>
          <xsd:enumeration value="Institutt"/>
          <xsd:enumeration value="Avdeling"/>
          <xsd:maxLength value="255"/>
        </xsd:restriction>
      </xsd:simpleType>
    </xsd:element>
    <xsd:element name="CorpSiteClassification" ma:index="16" nillable="true" ma:displayName="Classification" ma:default="Åpen" ma:internalName="CorpSiteClassification" ma:readOnly="false">
      <xsd:simpleType>
        <xsd:restriction base="dms:Choice">
          <xsd:enumeration value="Åpen"/>
          <xsd:enumeration value="Fortrolig"/>
          <xsd:enumeration value="Strengt fortrolig"/>
          <xsd:maxLength value="255"/>
        </xsd:restriction>
      </xsd:simpleType>
    </xsd:element>
    <xsd:element name="CorpSiteTags" ma:index="17" nillable="true" ma:displayName="Tags" ma:internalName="CorpSiteTags" ma:readOnly="false">
      <xsd:simpleType>
        <xsd:restriction base="dms:Text">
          <xsd:maxLength value="255"/>
        </xsd:restriction>
      </xsd:simpleType>
    </xsd:element>
    <xsd:element name="CorpSiteProjectQA" ma:index="18" nillable="true" ma:displayName="QA" ma:list="UserInfo" ma:SharePointGroup="0" ma:internalName="CorpSiteProjectQ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ProjectOwner" ma:index="19" nillable="true" ma:displayName="Project Owner" ma:list="UserInfo" ma:SharePointGroup="0" ma:internalName="CorpSiteProjec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ProjectLeader" ma:index="20" nillable="true" ma:displayName="Project Leader" ma:list="UserInfo" ma:SharePointGroup="0" ma:internalName="CorpSiteProjectLead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ReportNumber" ma:index="21" nillable="true" ma:displayName="Report Number" ma:internalName="CorpSiteReportNumber" ma:readOnly="false">
      <xsd:simpleType>
        <xsd:restriction base="dms:Text">
          <xsd:maxLength value="255"/>
        </xsd:restriction>
      </xsd:simpleType>
    </xsd:element>
    <xsd:element name="CorpSiteISBN" ma:index="22" nillable="true" ma:displayName="ISBN" ma:internalName="CorpSiteISBN" ma:readOnly="false">
      <xsd:simpleType>
        <xsd:restriction base="dms:Text">
          <xsd:maxLength value="255"/>
        </xsd:restriction>
      </xsd:simpleType>
    </xsd:element>
    <xsd:element name="CorpSiteCoAuthors" ma:index="23" nillable="true" ma:displayName="Co Authors" ma:internalName="CorpSiteCoAuthors" ma:readOnly="false">
      <xsd:simpleType>
        <xsd:restriction base="dms:Text">
          <xsd:maxLength value="255"/>
        </xsd:restriction>
      </xsd:simpleType>
    </xsd:element>
    <xsd:element name="CorpSiteRecipientCompany" ma:index="24" nillable="true" ma:displayName="Recipient Company" ma:internalName="CorpSiteRecipientCompany" ma:readOnly="false">
      <xsd:simpleType>
        <xsd:restriction base="dms:Text">
          <xsd:maxLength value="255"/>
        </xsd:restriction>
      </xsd:simpleType>
    </xsd:element>
    <xsd:element name="CorpSiteRecipientPerson" ma:index="25" nillable="true" ma:displayName="Recipient Person" ma:internalName="CorpSiteRecipientPerson" ma:readOnly="false">
      <xsd:simpleType>
        <xsd:restriction base="dms:Text">
          <xsd:maxLength value="255"/>
        </xsd:restriction>
      </xsd:simpleType>
    </xsd:element>
    <xsd:element name="CorpSiteOurRef" ma:index="26" nillable="true" ma:displayName="Our Ref" ma:internalName="CorpSiteOurRef" ma:readOnly="false">
      <xsd:simpleType>
        <xsd:restriction base="dms:Text">
          <xsd:maxLength value="255"/>
        </xsd:restriction>
      </xsd:simpleType>
    </xsd:element>
    <xsd:element name="CorpSiteDocumentAuthor" ma:index="27" nillable="true" ma:displayName="Document Author" ma:internalName="CorpSiteDocument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rpSiteZipAddress" ma:index="28" nillable="true" ma:displayName="Address" ma:internalName="CorpSiteZipAddress" ma:readOnly="false">
      <xsd:simpleType>
        <xsd:restriction base="dms:Note">
          <xsd:maxLength value="255"/>
        </xsd:restriction>
      </xsd:simpleType>
    </xsd:element>
    <xsd:element name="CorpSiteZipContact" ma:index="29" nillable="true" ma:displayName="Contact" ma:internalName="CorpSiteZipContact" ma:readOnly="false">
      <xsd:simpleType>
        <xsd:restriction base="dms:Note">
          <xsd:maxLength value="255"/>
        </xsd:restriction>
      </xsd:simpleType>
    </xsd:element>
    <xsd:element name="CorpSiteVATNumber" ma:index="30" nillable="true" ma:displayName="VAT Number" ma:internalName="CorpSiteVATNumber" ma:readOnly="false">
      <xsd:simpleType>
        <xsd:restriction base="dms:Text">
          <xsd:maxLength value="255"/>
        </xsd:restriction>
      </xsd:simpleType>
    </xsd:element>
    <xsd:element name="CorpSiteInstituteEmail" ma:index="31" nillable="true" ma:displayName="Email Institute" ma:internalName="CorpSiteInstituteEmail" ma:readOnly="false">
      <xsd:simpleType>
        <xsd:restriction base="dms:Text">
          <xsd:maxLength value="255"/>
        </xsd:restriction>
      </xsd:simpleType>
    </xsd:element>
    <xsd:element name="CorpDocPageClassificationNbNo" ma:index="32" nillable="true" ma:displayName="Gradering Denne Siden" ma:default="Åpen" ma:internalName="CorpDocPageClassificationNbNo" ma:readOnly="false">
      <xsd:simpleType>
        <xsd:restriction base="dms:Choice">
          <xsd:enumeration value="Åpen"/>
          <xsd:enumeration value="Intern"/>
          <xsd:enumeration value="Fortrolig"/>
          <xsd:enumeration value="Strengt fortrolig"/>
          <xsd:maxLength value="255"/>
        </xsd:restriction>
      </xsd:simpleType>
    </xsd:element>
    <xsd:element name="CorpDocClassificationEnUs" ma:index="33" nillable="true" ma:displayName="Classification" ma:default="Unrestricted" ma:internalName="CorpDocClassificationEnUs" ma:readOnly="false">
      <xsd:simpleType>
        <xsd:restriction base="dms:Choice">
          <xsd:enumeration value="Unrestricted"/>
          <xsd:enumeration value="Internal"/>
          <xsd:enumeration value="Restricted"/>
          <xsd:enumeration value="Confidential"/>
          <xsd:maxLength value="255"/>
        </xsd:restriction>
      </xsd:simpleType>
    </xsd:element>
    <xsd:element name="CorpDocPageClassificationEnUs" ma:index="34" nillable="true" ma:displayName="Classification This Page" ma:default="Unrestricted" ma:internalName="CorpDocPageClassificationEnUs" ma:readOnly="false">
      <xsd:simpleType>
        <xsd:restriction base="dms:Choice">
          <xsd:enumeration value="Unrestricted"/>
          <xsd:enumeration value="Internal"/>
          <xsd:enumeration value="Restricted"/>
          <xsd:enumeration value="Confidential"/>
          <xsd:maxLength value="255"/>
        </xsd:restriction>
      </xsd:simpleType>
    </xsd:element>
    <xsd:element name="CorpDocClassificationNbNo" ma:index="35" nillable="true" ma:displayName="Gradering" ma:default="Åpen" ma:internalName="CorpDocClassificationNbNo" ma:readOnly="false">
      <xsd:simpleType>
        <xsd:restriction base="dms:Choice">
          <xsd:enumeration value="Åpen"/>
          <xsd:enumeration value="Intern"/>
          <xsd:enumeration value="Fortrolig"/>
          <xsd:enumeration value="Strengt fortrolig"/>
          <xsd:maxLength value="255"/>
        </xsd:restriction>
      </xsd:simpleType>
    </xsd:element>
    <xsd:element name="CorpSiteInstituteEnUs" ma:index="36" nillable="true" ma:displayName="InstituteEng" ma:internalName="CorpSiteInstituteEnUs" ma:readOnly="false">
      <xsd:simpleType>
        <xsd:restriction base="dms:Text">
          <xsd:maxLength value="255"/>
        </xsd:restriction>
      </xsd:simpleType>
    </xsd:element>
    <xsd:element name="CorpSiteInstitutePhone" ma:index="37" nillable="true" ma:displayName="Phone Instutute" ma:internalName="CorpSiteInstitutePhone" ma:readOnly="false">
      <xsd:simpleType>
        <xsd:restriction base="dms:Text">
          <xsd:maxLength value="255"/>
        </xsd:restriction>
      </xsd:simpleType>
    </xsd:element>
    <xsd:element name="CorpSiteDocLanguage" ma:index="38" nillable="true" ma:displayName="Language" ma:internalName="CorpSiteDocLanguage" ma:readOnly="false">
      <xsd:simpleType>
        <xsd:restriction base="dms:Text">
          <xsd:maxLength value="255"/>
        </xsd:restriction>
      </xsd:simpleType>
    </xsd:element>
    <xsd:element name="CorpDocInstitute" ma:index="39" nillable="true" ma:displayName="Institute" ma:internalName="CorpDocInstitute" ma:readOnly="false">
      <xsd:simpleType>
        <xsd:restriction base="dms:Text">
          <xsd:maxLength value="255"/>
        </xsd:restriction>
      </xsd:simpleType>
    </xsd:element>
    <xsd:element name="CorpDocVersion" ma:index="40" nillable="true" ma:displayName="Version" ma:internalName="CorpDocVer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24526-cd56-4529-ab1b-dfc48e6fb6c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41" nillable="true" ma:displayName="Image Tags_0" ma:hidden="true" ma:internalName="lcf76f155ced4ddcb4097134ff3c332f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dbc40-bd51-4364-b925-e1d716e1f77f" elementFormDefault="qualified">
    <xsd:import namespace="http://schemas.microsoft.com/office/2006/documentManagement/types"/>
    <xsd:import namespace="http://schemas.microsoft.com/office/infopath/2007/PartnerControls"/>
    <xsd:element name="TaxCatchAll" ma:index="42" nillable="true" ma:displayName="Taxonomy Catch All Column" ma:hidden="true" ma:list="{1b029c12-e66d-4b98-bdcb-3eccee5711c5}" ma:internalName="TaxCatchAll" ma:showField="CatchAllData" ma:web="e99dbc40-bd51-4364-b925-e1d716e1f7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rpSiteZipContact xmlns="8bbd4995-53b7-43e2-b62f-10947586ac31" xsi:nil="true"/>
    <CorpSiteProjectLeader xmlns="8bbd4995-53b7-43e2-b62f-10947586ac31">
      <UserInfo>
        <DisplayName/>
        <AccountId xsi:nil="true"/>
        <AccountType/>
      </UserInfo>
    </CorpSiteProjectLeader>
    <CorpSiteSubTitle xmlns="8bbd4995-53b7-43e2-b62f-10947586ac31" xsi:nil="true"/>
    <CorpSiteTags xmlns="8bbd4995-53b7-43e2-b62f-10947586ac31" xsi:nil="true"/>
    <CorpSiteISBN xmlns="8bbd4995-53b7-43e2-b62f-10947586ac31" xsi:nil="true"/>
    <CorpWorkflowFeedback xmlns="8bbd4995-53b7-43e2-b62f-10947586ac31" xsi:nil="true"/>
    <CorpSiteAccess xmlns="8bbd4995-53b7-43e2-b62f-10947586ac31">Kun navngitte medlemmer</CorpSiteAccess>
    <CorpSiteRecipientPerson xmlns="8bbd4995-53b7-43e2-b62f-10947586ac31" xsi:nil="true"/>
    <CorpSiteProjectNumber xmlns="8bbd4995-53b7-43e2-b62f-10947586ac31" xsi:nil="true"/>
    <CorpSiteProjectName xmlns="8bbd4995-53b7-43e2-b62f-10947586ac31" xsi:nil="true"/>
    <CorpDocInstitute xmlns="8bbd4995-53b7-43e2-b62f-10947586ac31" xsi:nil="true"/>
    <CorpSiteInstitutePhone xmlns="8bbd4995-53b7-43e2-b62f-10947586ac31" xsi:nil="true"/>
    <CorpSiteProjectOwner xmlns="8bbd4995-53b7-43e2-b62f-10947586ac31">
      <UserInfo>
        <DisplayName/>
        <AccountId xsi:nil="true"/>
        <AccountType/>
      </UserInfo>
    </CorpSiteProjectOwner>
    <CorpDocPageClassificationNbNo xmlns="8bbd4995-53b7-43e2-b62f-10947586ac31">Åpen</CorpDocPageClassificationNbNo>
    <CorpDocClassificationEnUs xmlns="8bbd4995-53b7-43e2-b62f-10947586ac31">Unrestricted</CorpDocClassificationEnUs>
    <CorpDocClassificationNbNo xmlns="8bbd4995-53b7-43e2-b62f-10947586ac31">Åpen</CorpDocClassificationNbNo>
    <CorpSiteClassification xmlns="8bbd4995-53b7-43e2-b62f-10947586ac31">Åpen</CorpSiteClassification>
    <CorpSiteInstituteEmail xmlns="8bbd4995-53b7-43e2-b62f-10947586ac31" xsi:nil="true"/>
    <CorpSiteCoAuthors xmlns="8bbd4995-53b7-43e2-b62f-10947586ac31" xsi:nil="true"/>
    <CorpSiteDocumentAuthor xmlns="8bbd4995-53b7-43e2-b62f-10947586ac31">
      <UserInfo>
        <DisplayName/>
        <AccountId xsi:nil="true"/>
        <AccountType/>
      </UserInfo>
    </CorpSiteDocumentAuthor>
    <CorpSiteInstituteEnUs xmlns="8bbd4995-53b7-43e2-b62f-10947586ac31" xsi:nil="true"/>
    <CorpSiteRecipientCompany xmlns="8bbd4995-53b7-43e2-b62f-10947586ac31" xsi:nil="true"/>
    <CorpSiteDocLanguage xmlns="8bbd4995-53b7-43e2-b62f-10947586ac31" xsi:nil="true"/>
    <CorpDocVersion xmlns="8bbd4995-53b7-43e2-b62f-10947586ac31" xsi:nil="true"/>
    <CorpWorkflowApproval xmlns="8bbd4995-53b7-43e2-b62f-10947586ac31" xsi:nil="true"/>
    <ArchiveStatus xmlns="8bbd4995-53b7-43e2-b62f-10947586ac31" xsi:nil="true"/>
    <CorpSiteProjectQA xmlns="8bbd4995-53b7-43e2-b62f-10947586ac31">
      <UserInfo>
        <DisplayName/>
        <AccountId xsi:nil="true"/>
        <AccountType/>
      </UserInfo>
    </CorpSiteProjectQA>
    <CorpSiteZipAddress xmlns="8bbd4995-53b7-43e2-b62f-10947586ac31" xsi:nil="true"/>
    <CorpSiteVATNumber xmlns="8bbd4995-53b7-43e2-b62f-10947586ac31" xsi:nil="true"/>
    <CorpSiteReportNumber xmlns="8bbd4995-53b7-43e2-b62f-10947586ac31" xsi:nil="true"/>
    <CorpSiteOurRef xmlns="8bbd4995-53b7-43e2-b62f-10947586ac31" xsi:nil="true"/>
    <CorpDocPageClassificationEnUs xmlns="8bbd4995-53b7-43e2-b62f-10947586ac31">Unrestricted</CorpDocPageClassificationEnUs>
    <CorpWorkflowStatus xmlns="8bbd4995-53b7-43e2-b62f-10947586ac31" xsi:nil="true"/>
    <lcf76f155ced4ddcb4097134ff3c332f xmlns="a1b24526-cd56-4529-ab1b-dfc48e6fb6ce" xsi:nil="true"/>
    <TaxCatchAll xmlns="e99dbc40-bd51-4364-b925-e1d716e1f77f" xsi:nil="true"/>
  </documentManagement>
</p:properties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88D8BE-168C-45F9-81E5-52A7AE270770}">
  <ds:schemaRefs>
    <ds:schemaRef ds:uri="Prosjektnr"/>
  </ds:schemaRefs>
</ds:datastoreItem>
</file>

<file path=customXml/itemProps2.xml><?xml version="1.0" encoding="utf-8"?>
<ds:datastoreItem xmlns:ds="http://schemas.openxmlformats.org/officeDocument/2006/customXml" ds:itemID="{F4CDED10-8EE4-4B4D-8073-6362C861535A}">
  <ds:schemaRefs/>
</ds:datastoreItem>
</file>

<file path=customXml/itemProps3.xml><?xml version="1.0" encoding="utf-8"?>
<ds:datastoreItem xmlns:ds="http://schemas.openxmlformats.org/officeDocument/2006/customXml" ds:itemID="{F309C096-584D-40AE-872F-F039DC5DA32E}">
  <ds:schemaRefs>
    <ds:schemaRef ds:uri="http://gremaxey.mvps.org/CustomXML/MappedCCs"/>
  </ds:schemaRefs>
</ds:datastoreItem>
</file>

<file path=customXml/itemProps4.xml><?xml version="1.0" encoding="utf-8"?>
<ds:datastoreItem xmlns:ds="http://schemas.openxmlformats.org/officeDocument/2006/customXml" ds:itemID="{F35D764A-6D69-47F2-9543-49D6BA4AA405}">
  <ds:schemaRefs/>
</ds:datastoreItem>
</file>

<file path=customXml/itemProps5.xml><?xml version="1.0" encoding="utf-8"?>
<ds:datastoreItem xmlns:ds="http://schemas.openxmlformats.org/officeDocument/2006/customXml" ds:itemID="{987F41C4-E3E4-4011-8CFD-046D05FCC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d4995-53b7-43e2-b62f-10947586ac31"/>
    <ds:schemaRef ds:uri="a1b24526-cd56-4529-ab1b-dfc48e6fb6ce"/>
    <ds:schemaRef ds:uri="e99dbc40-bd51-4364-b925-e1d716e1f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82F5498-17D8-4C29-8E85-AA5E07F289B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DB16264-234F-4FC2-AD9F-BE4A26F5FE79}">
  <ds:schemaRefs>
    <ds:schemaRef ds:uri="http://schemas.microsoft.com/office/2006/metadata/properties"/>
    <ds:schemaRef ds:uri="http://schemas.microsoft.com/office/infopath/2007/PartnerControls"/>
    <ds:schemaRef ds:uri="8bbd4995-53b7-43e2-b62f-10947586ac31"/>
    <ds:schemaRef ds:uri="a1b24526-cd56-4529-ab1b-dfc48e6fb6ce"/>
    <ds:schemaRef ds:uri="e99dbc40-bd51-4364-b925-e1d716e1f77f"/>
  </ds:schemaRefs>
</ds:datastoreItem>
</file>

<file path=customXml/itemProps8.xml><?xml version="1.0" encoding="utf-8"?>
<ds:datastoreItem xmlns:ds="http://schemas.openxmlformats.org/officeDocument/2006/customXml" ds:itemID="{B208D52C-6428-453A-8A17-D118D52C11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Einar Thommesen</dc:creator>
  <cp:lastModifiedBy>Harald Taxt Walnum</cp:lastModifiedBy>
  <cp:revision>2</cp:revision>
  <cp:lastPrinted>2022-08-18T13:47:00Z</cp:lastPrinted>
  <dcterms:created xsi:type="dcterms:W3CDTF">2022-09-16T09:31:00Z</dcterms:created>
  <dcterms:modified xsi:type="dcterms:W3CDTF">2022-09-16T09:31:00Z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2020-11-17T08:04:16.3430931Z</vt:lpwstr>
  </property>
  <property fmtid="{D5CDD505-2E9C-101B-9397-08002B2CF9AE}" pid="3" name="ContentTypeId">
    <vt:lpwstr>0x01010031B82B69D2361148B4D8F7EC156802131200149B47D701D7EE4A81F6754ABA2FA4F8</vt:lpwstr>
  </property>
  <property fmtid="{D5CDD505-2E9C-101B-9397-08002B2CF9AE}" pid="4" name="TemplafyTenantId">
    <vt:lpwstr>sintef</vt:lpwstr>
  </property>
  <property fmtid="{D5CDD505-2E9C-101B-9397-08002B2CF9AE}" pid="5" name="TemplafyTemplateId">
    <vt:lpwstr>637117618687963109</vt:lpwstr>
  </property>
  <property fmtid="{D5CDD505-2E9C-101B-9397-08002B2CF9AE}" pid="6" name="TemplafyUserProfileId">
    <vt:lpwstr>637491525364331212</vt:lpwstr>
  </property>
  <property fmtid="{D5CDD505-2E9C-101B-9397-08002B2CF9AE}" pid="7" name="TemplafyLanguageCode">
    <vt:lpwstr>nb-NO</vt:lpwstr>
  </property>
  <property fmtid="{D5CDD505-2E9C-101B-9397-08002B2CF9AE}" pid="8" name="MediaServiceImageTags">
    <vt:lpwstr/>
  </property>
</Properties>
</file>